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5157F" w14:textId="77777777" w:rsidR="00AA061F" w:rsidRDefault="00000000" w:rsidP="071C109D">
      <w:pPr>
        <w:pStyle w:val="Default"/>
        <w:spacing w:before="0" w:line="240" w:lineRule="auto"/>
        <w:rPr>
          <w:rFonts w:ascii="Helvetica" w:eastAsia="Helvetica" w:hAnsi="Helvetica" w:cs="Helvetica"/>
          <w:sz w:val="27"/>
          <w:szCs w:val="27"/>
          <w:shd w:val="clear" w:color="auto" w:fill="F2F2F2"/>
        </w:rPr>
      </w:pPr>
      <w:r>
        <w:rPr>
          <w:rFonts w:ascii="Helvetica" w:hAnsi="Helvetica"/>
          <w:noProof/>
          <w:sz w:val="27"/>
          <w:szCs w:val="27"/>
          <w:shd w:val="clear" w:color="auto" w:fill="F2F2F2"/>
        </w:rPr>
        <w:drawing>
          <wp:anchor distT="152400" distB="152400" distL="152400" distR="152400" simplePos="0" relativeHeight="251659264" behindDoc="0" locked="0" layoutInCell="1" allowOverlap="1" wp14:anchorId="283F8785" wp14:editId="07777777">
            <wp:simplePos x="0" y="0"/>
            <wp:positionH relativeFrom="margin">
              <wp:posOffset>4584625</wp:posOffset>
            </wp:positionH>
            <wp:positionV relativeFrom="page">
              <wp:posOffset>720000</wp:posOffset>
            </wp:positionV>
            <wp:extent cx="1315368" cy="751639"/>
            <wp:effectExtent l="0" t="0" r="0" b="0"/>
            <wp:wrapThrough wrapText="bothSides" distL="152400" distR="152400">
              <wp:wrapPolygon edited="1">
                <wp:start x="0" y="0"/>
                <wp:lineTo x="0" y="21601"/>
                <wp:lineTo x="21598" y="21601"/>
                <wp:lineTo x="21598" y="0"/>
                <wp:lineTo x="0" y="0"/>
              </wp:wrapPolygon>
            </wp:wrapThrough>
            <wp:docPr id="1073741825" name="officeArt object" descr="pasted-movie.png"/>
            <wp:cNvGraphicFramePr/>
            <a:graphic xmlns:a="http://schemas.openxmlformats.org/drawingml/2006/main">
              <a:graphicData uri="http://schemas.openxmlformats.org/drawingml/2006/picture">
                <pic:pic xmlns:pic="http://schemas.openxmlformats.org/drawingml/2006/picture">
                  <pic:nvPicPr>
                    <pic:cNvPr id="1073741825" name="pasted-movie.png" descr="pasted-movie.png"/>
                    <pic:cNvPicPr>
                      <a:picLocks noChangeAspect="1"/>
                    </pic:cNvPicPr>
                  </pic:nvPicPr>
                  <pic:blipFill>
                    <a:blip r:embed="rId6"/>
                    <a:srcRect l="13383" t="13383" r="13383" b="13383"/>
                    <a:stretch>
                      <a:fillRect/>
                    </a:stretch>
                  </pic:blipFill>
                  <pic:spPr>
                    <a:xfrm>
                      <a:off x="0" y="0"/>
                      <a:ext cx="1315368" cy="751639"/>
                    </a:xfrm>
                    <a:prstGeom prst="rect">
                      <a:avLst/>
                    </a:prstGeom>
                    <a:ln w="12700" cap="flat">
                      <a:noFill/>
                      <a:miter lim="400000"/>
                    </a:ln>
                    <a:effectLst/>
                  </pic:spPr>
                </pic:pic>
              </a:graphicData>
            </a:graphic>
          </wp:anchor>
        </w:drawing>
      </w:r>
    </w:p>
    <w:p w14:paraId="1F314089" w14:textId="77777777" w:rsidR="00AA061F" w:rsidRDefault="071C109D">
      <w:pPr>
        <w:pStyle w:val="Default"/>
        <w:spacing w:before="0" w:line="240" w:lineRule="auto"/>
        <w:rPr>
          <w:rFonts w:ascii="Helvetica" w:eastAsia="Helvetica" w:hAnsi="Helvetica" w:cs="Helvetica"/>
          <w:b/>
          <w:bCs/>
          <w:sz w:val="21"/>
          <w:szCs w:val="21"/>
        </w:rPr>
      </w:pPr>
      <w:r w:rsidRPr="071C109D">
        <w:rPr>
          <w:rFonts w:ascii="Helvetica" w:eastAsia="Helvetica" w:hAnsi="Helvetica" w:cs="Helvetica"/>
          <w:b/>
          <w:bCs/>
          <w:sz w:val="21"/>
          <w:szCs w:val="21"/>
        </w:rPr>
        <w:t>School of Information Technologies</w:t>
      </w:r>
    </w:p>
    <w:p w14:paraId="37415F4C" w14:textId="77777777" w:rsidR="00AA061F" w:rsidRDefault="071C109D">
      <w:pPr>
        <w:pStyle w:val="Default"/>
        <w:spacing w:before="0" w:line="240" w:lineRule="auto"/>
        <w:rPr>
          <w:rFonts w:ascii="Helvetica" w:eastAsia="Helvetica" w:hAnsi="Helvetica" w:cs="Helvetica"/>
          <w:sz w:val="21"/>
          <w:szCs w:val="21"/>
        </w:rPr>
      </w:pPr>
      <w:r w:rsidRPr="071C109D">
        <w:rPr>
          <w:rFonts w:ascii="Helvetica" w:eastAsia="Helvetica" w:hAnsi="Helvetica" w:cs="Helvetica"/>
          <w:sz w:val="21"/>
          <w:szCs w:val="21"/>
        </w:rPr>
        <w:t xml:space="preserve">Faculty of Engineering &amp; </w:t>
      </w:r>
      <w:bookmarkStart w:id="0" w:name="_Int_4uPMrhpE"/>
      <w:r w:rsidRPr="071C109D">
        <w:rPr>
          <w:rFonts w:ascii="Helvetica" w:eastAsia="Helvetica" w:hAnsi="Helvetica" w:cs="Helvetica"/>
          <w:sz w:val="21"/>
          <w:szCs w:val="21"/>
        </w:rPr>
        <w:t>IT</w:t>
      </w:r>
      <w:bookmarkEnd w:id="0"/>
    </w:p>
    <w:p w14:paraId="672A6659" w14:textId="77777777" w:rsidR="00AA061F" w:rsidRDefault="00AA061F">
      <w:pPr>
        <w:pStyle w:val="Default"/>
        <w:spacing w:before="0" w:line="240" w:lineRule="auto"/>
        <w:rPr>
          <w:rFonts w:ascii="Helvetica" w:eastAsia="Helvetica" w:hAnsi="Helvetica" w:cs="Helvetica"/>
          <w:b/>
          <w:bCs/>
        </w:rPr>
      </w:pPr>
    </w:p>
    <w:p w14:paraId="0A37501D" w14:textId="77777777" w:rsidR="00AA061F" w:rsidRDefault="00AA061F">
      <w:pPr>
        <w:pStyle w:val="Default"/>
        <w:spacing w:before="0" w:line="240" w:lineRule="auto"/>
        <w:rPr>
          <w:rFonts w:ascii="Helvetica" w:eastAsia="Helvetica" w:hAnsi="Helvetica" w:cs="Helvetica"/>
          <w:b/>
          <w:bCs/>
          <w:sz w:val="32"/>
          <w:szCs w:val="32"/>
        </w:rPr>
      </w:pPr>
    </w:p>
    <w:p w14:paraId="5DAB6C7B" w14:textId="77777777" w:rsidR="00AA061F" w:rsidRDefault="00AA061F">
      <w:pPr>
        <w:pStyle w:val="Default"/>
        <w:spacing w:before="0" w:line="240" w:lineRule="auto"/>
        <w:rPr>
          <w:rFonts w:ascii="Helvetica" w:eastAsia="Helvetica" w:hAnsi="Helvetica" w:cs="Helvetica"/>
          <w:b/>
          <w:bCs/>
          <w:sz w:val="32"/>
          <w:szCs w:val="32"/>
        </w:rPr>
      </w:pPr>
    </w:p>
    <w:p w14:paraId="019A396F" w14:textId="220E6462" w:rsidR="00AA061F" w:rsidRDefault="071C109D" w:rsidP="071C109D">
      <w:pPr>
        <w:pStyle w:val="Default"/>
        <w:spacing w:before="0" w:line="240" w:lineRule="auto"/>
        <w:jc w:val="center"/>
        <w:rPr>
          <w:rFonts w:ascii="Helvetica" w:eastAsia="Helvetica" w:hAnsi="Helvetica" w:cs="Helvetica"/>
          <w:b/>
          <w:bCs/>
          <w:sz w:val="30"/>
          <w:szCs w:val="30"/>
        </w:rPr>
      </w:pPr>
      <w:r w:rsidRPr="071C109D">
        <w:rPr>
          <w:rFonts w:ascii="Helvetica" w:eastAsia="Helvetica" w:hAnsi="Helvetica" w:cs="Helvetica"/>
          <w:b/>
          <w:bCs/>
          <w:sz w:val="30"/>
          <w:szCs w:val="30"/>
        </w:rPr>
        <w:t>SCHOOL OF COMPUTER SCIENCE</w:t>
      </w:r>
    </w:p>
    <w:p w14:paraId="4C5350EB" w14:textId="3BCCEF8E" w:rsidR="00AA061F" w:rsidRDefault="071C109D">
      <w:pPr>
        <w:pStyle w:val="Default"/>
        <w:spacing w:before="0" w:line="240" w:lineRule="auto"/>
        <w:jc w:val="center"/>
        <w:rPr>
          <w:rFonts w:ascii="Helvetica" w:eastAsia="Helvetica" w:hAnsi="Helvetica" w:cs="Helvetica"/>
          <w:b/>
          <w:bCs/>
          <w:sz w:val="30"/>
          <w:szCs w:val="30"/>
        </w:rPr>
      </w:pPr>
      <w:r w:rsidRPr="071C109D">
        <w:rPr>
          <w:rFonts w:ascii="Helvetica" w:eastAsia="Helvetica" w:hAnsi="Helvetica" w:cs="Helvetica"/>
          <w:b/>
          <w:bCs/>
          <w:sz w:val="30"/>
          <w:szCs w:val="30"/>
        </w:rPr>
        <w:t>GROUP PROJECT 2</w:t>
      </w:r>
    </w:p>
    <w:p w14:paraId="02EB378F" w14:textId="77777777" w:rsidR="00AA061F" w:rsidRDefault="00AA061F">
      <w:pPr>
        <w:pStyle w:val="Default"/>
        <w:spacing w:before="0" w:line="240" w:lineRule="auto"/>
        <w:rPr>
          <w:rFonts w:ascii="Helvetica" w:eastAsia="Helvetica" w:hAnsi="Helvetica" w:cs="Helvetica"/>
        </w:rPr>
      </w:pPr>
    </w:p>
    <w:p w14:paraId="6A05A809" w14:textId="77777777" w:rsidR="00AA061F" w:rsidRDefault="00AA061F">
      <w:pPr>
        <w:pStyle w:val="Default"/>
        <w:spacing w:before="0" w:line="240" w:lineRule="auto"/>
        <w:rPr>
          <w:rFonts w:ascii="Helvetica" w:eastAsia="Helvetica" w:hAnsi="Helvetica" w:cs="Helvetica"/>
        </w:rPr>
      </w:pPr>
    </w:p>
    <w:p w14:paraId="5A39BBE3" w14:textId="77777777" w:rsidR="00AA061F" w:rsidRDefault="00AA061F">
      <w:pPr>
        <w:pStyle w:val="Default"/>
        <w:spacing w:before="0" w:line="240" w:lineRule="auto"/>
        <w:rPr>
          <w:rFonts w:ascii="Helvetica" w:eastAsia="Helvetica" w:hAnsi="Helvetica" w:cs="Helvetica"/>
        </w:rPr>
      </w:pPr>
    </w:p>
    <w:p w14:paraId="41C8F396" w14:textId="77777777" w:rsidR="00AA061F" w:rsidRDefault="00AA061F">
      <w:pPr>
        <w:pStyle w:val="Default"/>
        <w:spacing w:before="0" w:line="240" w:lineRule="auto"/>
        <w:rPr>
          <w:rFonts w:ascii="Helvetica" w:eastAsia="Helvetica" w:hAnsi="Helvetica" w:cs="Helvetica"/>
        </w:rPr>
      </w:pPr>
    </w:p>
    <w:p w14:paraId="07C8141F" w14:textId="51C82227" w:rsidR="00AA061F" w:rsidRDefault="071C109D">
      <w:pPr>
        <w:pStyle w:val="Default"/>
        <w:spacing w:before="0" w:line="240" w:lineRule="auto"/>
        <w:rPr>
          <w:rFonts w:ascii="Helvetica" w:eastAsia="Helvetica" w:hAnsi="Helvetica" w:cs="Helvetica"/>
          <w:sz w:val="23"/>
          <w:szCs w:val="23"/>
        </w:rPr>
      </w:pPr>
      <w:r w:rsidRPr="071C109D">
        <w:rPr>
          <w:rFonts w:ascii="Helvetica" w:eastAsia="Helvetica" w:hAnsi="Helvetica" w:cs="Helvetica"/>
          <w:b/>
          <w:bCs/>
          <w:sz w:val="23"/>
          <w:szCs w:val="23"/>
        </w:rPr>
        <w:t>Unit of Study:</w:t>
      </w:r>
      <w:r w:rsidRPr="071C109D">
        <w:rPr>
          <w:rFonts w:ascii="Helvetica" w:eastAsia="Helvetica" w:hAnsi="Helvetica" w:cs="Helvetica"/>
          <w:sz w:val="23"/>
          <w:szCs w:val="23"/>
        </w:rPr>
        <w:t xml:space="preserve"> SOFT2412/COMP9412</w:t>
      </w:r>
    </w:p>
    <w:p w14:paraId="72A3D3EC" w14:textId="77777777" w:rsidR="00AA061F" w:rsidRDefault="00AA061F">
      <w:pPr>
        <w:pStyle w:val="Default"/>
        <w:spacing w:before="0" w:line="240" w:lineRule="auto"/>
        <w:rPr>
          <w:rFonts w:ascii="Helvetica" w:eastAsia="Helvetica" w:hAnsi="Helvetica" w:cs="Helvetica"/>
          <w:sz w:val="23"/>
          <w:szCs w:val="23"/>
        </w:rPr>
      </w:pPr>
    </w:p>
    <w:p w14:paraId="0D0B940D" w14:textId="77777777" w:rsidR="00AA061F" w:rsidRDefault="00AA061F">
      <w:pPr>
        <w:pStyle w:val="Default"/>
        <w:spacing w:before="0" w:line="240" w:lineRule="auto"/>
        <w:rPr>
          <w:rFonts w:ascii="Helvetica" w:eastAsia="Helvetica" w:hAnsi="Helvetica" w:cs="Helvetica"/>
          <w:sz w:val="23"/>
          <w:szCs w:val="23"/>
        </w:rPr>
      </w:pPr>
    </w:p>
    <w:p w14:paraId="6362EF87" w14:textId="77777777" w:rsidR="00AA061F" w:rsidRDefault="071C109D">
      <w:pPr>
        <w:pStyle w:val="Default"/>
        <w:spacing w:before="0" w:line="240" w:lineRule="auto"/>
        <w:rPr>
          <w:rFonts w:ascii="Helvetica" w:eastAsia="Helvetica" w:hAnsi="Helvetica" w:cs="Helvetica"/>
          <w:b/>
          <w:bCs/>
          <w:sz w:val="23"/>
          <w:szCs w:val="23"/>
        </w:rPr>
      </w:pPr>
      <w:r w:rsidRPr="071C109D">
        <w:rPr>
          <w:rFonts w:ascii="Helvetica" w:eastAsia="Helvetica" w:hAnsi="Helvetica" w:cs="Helvetica"/>
          <w:b/>
          <w:bCs/>
          <w:sz w:val="23"/>
          <w:szCs w:val="23"/>
        </w:rPr>
        <w:t>Sprint Number:</w:t>
      </w:r>
    </w:p>
    <w:p w14:paraId="0E27B00A" w14:textId="77777777" w:rsidR="00AA061F" w:rsidRDefault="00AA061F">
      <w:pPr>
        <w:pStyle w:val="Default"/>
        <w:spacing w:before="0" w:line="240" w:lineRule="auto"/>
        <w:rPr>
          <w:rFonts w:ascii="Helvetica" w:eastAsia="Helvetica" w:hAnsi="Helvetica" w:cs="Helvetica"/>
          <w:b/>
          <w:bCs/>
          <w:sz w:val="23"/>
          <w:szCs w:val="23"/>
        </w:rPr>
      </w:pPr>
    </w:p>
    <w:p w14:paraId="60061E4C" w14:textId="77777777" w:rsidR="00AA061F" w:rsidRDefault="00AA061F">
      <w:pPr>
        <w:pStyle w:val="Default"/>
        <w:spacing w:before="0" w:line="240" w:lineRule="auto"/>
        <w:rPr>
          <w:rFonts w:ascii="Helvetica" w:eastAsia="Helvetica" w:hAnsi="Helvetica" w:cs="Helvetica"/>
          <w:sz w:val="23"/>
          <w:szCs w:val="23"/>
        </w:rPr>
      </w:pPr>
    </w:p>
    <w:p w14:paraId="34407ED9" w14:textId="77777777" w:rsidR="00AA061F" w:rsidRDefault="071C109D">
      <w:pPr>
        <w:pStyle w:val="Default"/>
        <w:spacing w:before="0" w:line="240" w:lineRule="auto"/>
        <w:rPr>
          <w:rFonts w:ascii="Helvetica" w:eastAsia="Helvetica" w:hAnsi="Helvetica" w:cs="Helvetica"/>
          <w:b/>
          <w:bCs/>
          <w:sz w:val="23"/>
          <w:szCs w:val="23"/>
        </w:rPr>
      </w:pPr>
      <w:r w:rsidRPr="071C109D">
        <w:rPr>
          <w:rFonts w:ascii="Helvetica" w:eastAsia="Helvetica" w:hAnsi="Helvetica" w:cs="Helvetica"/>
          <w:b/>
          <w:bCs/>
          <w:sz w:val="23"/>
          <w:szCs w:val="23"/>
        </w:rPr>
        <w:t>Tutorial time:</w:t>
      </w:r>
    </w:p>
    <w:p w14:paraId="44EAFD9C" w14:textId="77777777" w:rsidR="00AA061F" w:rsidRDefault="00AA061F">
      <w:pPr>
        <w:pStyle w:val="Default"/>
        <w:spacing w:before="0" w:line="240" w:lineRule="auto"/>
        <w:rPr>
          <w:rFonts w:ascii="Helvetica" w:eastAsia="Helvetica" w:hAnsi="Helvetica" w:cs="Helvetica"/>
          <w:b/>
          <w:bCs/>
          <w:sz w:val="23"/>
          <w:szCs w:val="23"/>
        </w:rPr>
      </w:pPr>
    </w:p>
    <w:p w14:paraId="4B94D5A5" w14:textId="77777777" w:rsidR="00AA061F" w:rsidRDefault="00AA061F">
      <w:pPr>
        <w:pStyle w:val="Default"/>
        <w:spacing w:before="0" w:line="240" w:lineRule="auto"/>
        <w:rPr>
          <w:rFonts w:ascii="Helvetica" w:eastAsia="Helvetica" w:hAnsi="Helvetica" w:cs="Helvetica"/>
          <w:sz w:val="23"/>
          <w:szCs w:val="23"/>
        </w:rPr>
      </w:pPr>
    </w:p>
    <w:p w14:paraId="437F6A7D" w14:textId="77777777" w:rsidR="00AA061F" w:rsidRDefault="071C109D">
      <w:pPr>
        <w:pStyle w:val="Default"/>
        <w:spacing w:before="0" w:line="240" w:lineRule="auto"/>
        <w:rPr>
          <w:rFonts w:ascii="Helvetica" w:eastAsia="Helvetica" w:hAnsi="Helvetica" w:cs="Helvetica"/>
          <w:b/>
          <w:bCs/>
          <w:sz w:val="23"/>
          <w:szCs w:val="23"/>
        </w:rPr>
      </w:pPr>
      <w:r w:rsidRPr="071C109D">
        <w:rPr>
          <w:rFonts w:ascii="Helvetica" w:eastAsia="Helvetica" w:hAnsi="Helvetica" w:cs="Helvetica"/>
          <w:b/>
          <w:bCs/>
          <w:sz w:val="23"/>
          <w:szCs w:val="23"/>
        </w:rPr>
        <w:t>Tutor name:</w:t>
      </w:r>
    </w:p>
    <w:p w14:paraId="3DEEC669" w14:textId="77777777" w:rsidR="00AA061F" w:rsidRDefault="00AA061F">
      <w:pPr>
        <w:pStyle w:val="Default"/>
        <w:spacing w:before="0" w:line="240" w:lineRule="auto"/>
        <w:rPr>
          <w:rFonts w:ascii="Helvetica" w:eastAsia="Helvetica" w:hAnsi="Helvetica" w:cs="Helvetica"/>
          <w:b/>
          <w:bCs/>
          <w:sz w:val="27"/>
          <w:szCs w:val="27"/>
        </w:rPr>
      </w:pPr>
    </w:p>
    <w:p w14:paraId="3656B9AB" w14:textId="77777777" w:rsidR="00AA061F" w:rsidRDefault="00AA061F">
      <w:pPr>
        <w:pStyle w:val="Default"/>
        <w:spacing w:before="0" w:line="240" w:lineRule="auto"/>
        <w:rPr>
          <w:rFonts w:ascii="Helvetica" w:eastAsia="Helvetica" w:hAnsi="Helvetica" w:cs="Helvetica"/>
          <w:b/>
          <w:bCs/>
          <w:sz w:val="27"/>
          <w:szCs w:val="27"/>
        </w:rPr>
      </w:pPr>
    </w:p>
    <w:p w14:paraId="45FB0818" w14:textId="77777777" w:rsidR="00AA061F" w:rsidRDefault="00AA061F">
      <w:pPr>
        <w:pStyle w:val="Default"/>
        <w:spacing w:before="0" w:line="240" w:lineRule="auto"/>
        <w:rPr>
          <w:rFonts w:ascii="Helvetica" w:eastAsia="Helvetica" w:hAnsi="Helvetica" w:cs="Helvetica"/>
          <w:sz w:val="27"/>
          <w:szCs w:val="27"/>
        </w:rPr>
      </w:pPr>
    </w:p>
    <w:p w14:paraId="049F31CB" w14:textId="77777777" w:rsidR="00AA061F" w:rsidRDefault="00AA061F">
      <w:pPr>
        <w:pStyle w:val="Default"/>
        <w:spacing w:before="0" w:line="240" w:lineRule="auto"/>
        <w:rPr>
          <w:rFonts w:ascii="Helvetica" w:eastAsia="Helvetica" w:hAnsi="Helvetica" w:cs="Helvetica"/>
        </w:rPr>
      </w:pPr>
    </w:p>
    <w:p w14:paraId="02D7FBF6" w14:textId="77777777" w:rsidR="00AA061F" w:rsidRDefault="071C109D">
      <w:pPr>
        <w:pStyle w:val="Default"/>
        <w:spacing w:before="0" w:line="240" w:lineRule="auto"/>
        <w:rPr>
          <w:rFonts w:ascii="Helvetica" w:eastAsia="Helvetica" w:hAnsi="Helvetica" w:cs="Helvetica"/>
          <w:b/>
          <w:bCs/>
        </w:rPr>
      </w:pPr>
      <w:r w:rsidRPr="071C109D">
        <w:rPr>
          <w:rFonts w:ascii="Helvetica" w:eastAsia="Helvetica" w:hAnsi="Helvetica" w:cs="Helvetica"/>
          <w:b/>
          <w:bCs/>
        </w:rPr>
        <w:t>DECLARATION</w:t>
      </w:r>
    </w:p>
    <w:p w14:paraId="79539589" w14:textId="0CD7C3A3" w:rsidR="00AA061F" w:rsidRDefault="2EBC66F8">
      <w:pPr>
        <w:pStyle w:val="Default"/>
        <w:spacing w:before="0" w:line="240" w:lineRule="auto"/>
        <w:rPr>
          <w:rFonts w:ascii="Helvetica" w:eastAsia="Helvetica" w:hAnsi="Helvetica" w:cs="Helvetica"/>
          <w:sz w:val="20"/>
          <w:szCs w:val="20"/>
          <w:shd w:val="clear" w:color="auto" w:fill="FFFFFF"/>
        </w:rPr>
      </w:pPr>
      <w:bookmarkStart w:id="1" w:name="_Int_mFFP5p9O"/>
      <w:r w:rsidRPr="071C109D">
        <w:rPr>
          <w:rFonts w:ascii="Helvetica" w:eastAsia="Helvetica" w:hAnsi="Helvetica" w:cs="Helvetica"/>
          <w:sz w:val="20"/>
          <w:szCs w:val="20"/>
        </w:rPr>
        <w:t>We, the undersigned, declare th</w:t>
      </w:r>
      <w:r w:rsidR="04116EB8" w:rsidRPr="071C109D">
        <w:rPr>
          <w:rFonts w:ascii="Helvetica" w:eastAsia="Helvetica" w:hAnsi="Helvetica" w:cs="Helvetica"/>
          <w:sz w:val="20"/>
          <w:szCs w:val="20"/>
        </w:rPr>
        <w:t xml:space="preserve">at the work contained in this assignment/project is our own work and has not been copied from other sources or been previously </w:t>
      </w:r>
      <w:bookmarkStart w:id="2" w:name="_Int_33ny6b0m"/>
      <w:r w:rsidR="04116EB8" w:rsidRPr="071C109D">
        <w:rPr>
          <w:rFonts w:ascii="Helvetica" w:eastAsia="Helvetica" w:hAnsi="Helvetica" w:cs="Helvetica"/>
          <w:sz w:val="20"/>
          <w:szCs w:val="20"/>
        </w:rPr>
        <w:t>submitted</w:t>
      </w:r>
      <w:bookmarkEnd w:id="2"/>
      <w:r w:rsidR="04116EB8" w:rsidRPr="071C109D">
        <w:rPr>
          <w:rFonts w:ascii="Helvetica" w:eastAsia="Helvetica" w:hAnsi="Helvetica" w:cs="Helvetica"/>
          <w:sz w:val="20"/>
          <w:szCs w:val="20"/>
        </w:rPr>
        <w:t xml:space="preserve"> for award or assessment.</w:t>
      </w:r>
      <w:bookmarkEnd w:id="1"/>
      <w:r w:rsidR="04116EB8" w:rsidRPr="071C109D">
        <w:rPr>
          <w:rFonts w:ascii="Helvetica" w:eastAsia="Helvetica" w:hAnsi="Helvetica" w:cs="Helvetica"/>
          <w:sz w:val="20"/>
          <w:szCs w:val="20"/>
        </w:rPr>
        <w:t xml:space="preserve"> We understand that failure to </w:t>
      </w:r>
      <w:bookmarkStart w:id="3" w:name="_Int_uc1YKP4k"/>
      <w:r w:rsidR="04116EB8" w:rsidRPr="071C109D">
        <w:rPr>
          <w:rFonts w:ascii="Helvetica" w:eastAsia="Helvetica" w:hAnsi="Helvetica" w:cs="Helvetica"/>
          <w:sz w:val="20"/>
          <w:szCs w:val="20"/>
        </w:rPr>
        <w:t>comply with</w:t>
      </w:r>
      <w:bookmarkEnd w:id="3"/>
      <w:r w:rsidR="04116EB8" w:rsidRPr="071C109D">
        <w:rPr>
          <w:rFonts w:ascii="Helvetica" w:eastAsia="Helvetica" w:hAnsi="Helvetica" w:cs="Helvetica"/>
          <w:sz w:val="20"/>
          <w:szCs w:val="20"/>
        </w:rPr>
        <w:t xml:space="preserve"> the Student Plagiarism: Coursework Policy and Procedure can lead to severe penalties as outlined under Chapter 8 of the University of Sydney By-Law 1999 (as amended). These penalties may be imposed in cases where any significant portion of my submitted work has been copied without proper acknowledgement from other sources, including published works, the internet, existing programs, the work of other students, or work previously </w:t>
      </w:r>
      <w:bookmarkStart w:id="4" w:name="_Int_eCbfAuHG"/>
      <w:r w:rsidR="04116EB8" w:rsidRPr="071C109D">
        <w:rPr>
          <w:rFonts w:ascii="Helvetica" w:eastAsia="Helvetica" w:hAnsi="Helvetica" w:cs="Helvetica"/>
          <w:sz w:val="20"/>
          <w:szCs w:val="20"/>
        </w:rPr>
        <w:t>submitted</w:t>
      </w:r>
      <w:bookmarkEnd w:id="4"/>
      <w:r w:rsidR="04116EB8" w:rsidRPr="071C109D">
        <w:rPr>
          <w:rFonts w:ascii="Helvetica" w:eastAsia="Helvetica" w:hAnsi="Helvetica" w:cs="Helvetica"/>
          <w:sz w:val="20"/>
          <w:szCs w:val="20"/>
        </w:rPr>
        <w:t xml:space="preserve"> for other awards or assessments. We realise that we may be asked to identify those portions of the work contributed by each of us and </w:t>
      </w:r>
      <w:bookmarkStart w:id="5" w:name="_Int_67Khgoqp"/>
      <w:r w:rsidR="04116EB8" w:rsidRPr="071C109D">
        <w:rPr>
          <w:rFonts w:ascii="Helvetica" w:eastAsia="Helvetica" w:hAnsi="Helvetica" w:cs="Helvetica"/>
          <w:sz w:val="20"/>
          <w:szCs w:val="20"/>
        </w:rPr>
        <w:t>required</w:t>
      </w:r>
      <w:bookmarkEnd w:id="5"/>
      <w:r w:rsidR="04116EB8" w:rsidRPr="071C109D">
        <w:rPr>
          <w:rFonts w:ascii="Helvetica" w:eastAsia="Helvetica" w:hAnsi="Helvetica" w:cs="Helvetica"/>
          <w:sz w:val="20"/>
          <w:szCs w:val="20"/>
        </w:rPr>
        <w:t xml:space="preserve"> to demonstrate our individual knowledge of the relevant material by answering oral questions or by undertaking supplementary work, either written or in the laboratory, </w:t>
      </w:r>
      <w:bookmarkStart w:id="6" w:name="_Int_4AtbyeTX"/>
      <w:proofErr w:type="gramStart"/>
      <w:r w:rsidR="04116EB8" w:rsidRPr="071C109D">
        <w:rPr>
          <w:rFonts w:ascii="Helvetica" w:eastAsia="Helvetica" w:hAnsi="Helvetica" w:cs="Helvetica"/>
          <w:sz w:val="20"/>
          <w:szCs w:val="20"/>
        </w:rPr>
        <w:t>in order to</w:t>
      </w:r>
      <w:bookmarkEnd w:id="6"/>
      <w:proofErr w:type="gramEnd"/>
      <w:r w:rsidR="04116EB8" w:rsidRPr="071C109D">
        <w:rPr>
          <w:rFonts w:ascii="Helvetica" w:eastAsia="Helvetica" w:hAnsi="Helvetica" w:cs="Helvetica"/>
          <w:sz w:val="20"/>
          <w:szCs w:val="20"/>
        </w:rPr>
        <w:t xml:space="preserve"> arrive at the final assessment mark.</w:t>
      </w:r>
    </w:p>
    <w:p w14:paraId="53128261" w14:textId="77777777" w:rsidR="00AA061F" w:rsidRDefault="00AA061F">
      <w:pPr>
        <w:pStyle w:val="Default"/>
        <w:spacing w:before="0" w:line="240" w:lineRule="auto"/>
        <w:rPr>
          <w:rFonts w:ascii="Helvetica" w:eastAsia="Helvetica" w:hAnsi="Helvetica" w:cs="Helvetica"/>
          <w:shd w:val="clear" w:color="auto" w:fill="FFFFFF"/>
        </w:rPr>
      </w:pPr>
    </w:p>
    <w:tbl>
      <w:tblPr>
        <w:tblW w:w="9759" w:type="dxa"/>
        <w:tblInd w:w="108" w:type="dxa"/>
        <w:tblBorders>
          <w:top w:val="single" w:sz="2" w:space="0" w:color="000000" w:themeColor="text1"/>
          <w:left w:val="single" w:sz="2" w:space="0" w:color="000000" w:themeColor="text1"/>
          <w:bottom w:val="single" w:sz="2" w:space="0" w:color="000000" w:themeColor="text1"/>
          <w:right w:val="single" w:sz="2" w:space="0" w:color="000000" w:themeColor="text1"/>
          <w:insideH w:val="single" w:sz="2" w:space="0" w:color="000000" w:themeColor="text1"/>
          <w:insideV w:val="single" w:sz="2" w:space="0" w:color="000000" w:themeColor="text1"/>
        </w:tblBorders>
        <w:shd w:val="clear" w:color="auto" w:fill="BDC0BF"/>
        <w:tblLayout w:type="fixed"/>
        <w:tblLook w:val="04A0" w:firstRow="1" w:lastRow="0" w:firstColumn="1" w:lastColumn="0" w:noHBand="0" w:noVBand="1"/>
      </w:tblPr>
      <w:tblGrid>
        <w:gridCol w:w="2407"/>
        <w:gridCol w:w="2408"/>
        <w:gridCol w:w="4944"/>
      </w:tblGrid>
      <w:tr w:rsidR="00AA061F" w14:paraId="14415BAC" w14:textId="77777777" w:rsidTr="0099585A">
        <w:trPr>
          <w:trHeight w:val="295"/>
          <w:tblHeader/>
        </w:trPr>
        <w:tc>
          <w:tcPr>
            <w:tcW w:w="9759" w:type="dxa"/>
            <w:gridSpan w:val="3"/>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41F3C3A8" w14:textId="77777777" w:rsidR="00AA061F" w:rsidRDefault="071C109D" w:rsidP="071C109D">
            <w:pPr>
              <w:pStyle w:val="TableStyle1"/>
              <w:rPr>
                <w:rFonts w:ascii="Helvetica" w:eastAsia="Helvetica" w:hAnsi="Helvetica" w:cs="Helvetica"/>
              </w:rPr>
            </w:pPr>
            <w:r w:rsidRPr="071C109D">
              <w:rPr>
                <w:rFonts w:ascii="Helvetica" w:eastAsia="Helvetica" w:hAnsi="Helvetica" w:cs="Helvetica"/>
              </w:rPr>
              <w:t>Project Team Members</w:t>
            </w:r>
          </w:p>
        </w:tc>
      </w:tr>
      <w:tr w:rsidR="00AA061F" w14:paraId="01FC6DAD" w14:textId="77777777" w:rsidTr="0099585A">
        <w:trPr>
          <w:trHeight w:val="390"/>
          <w:tblHeader/>
        </w:trPr>
        <w:tc>
          <w:tcPr>
            <w:tcW w:w="2407" w:type="dxa"/>
            <w:tcBorders>
              <w:top w:val="single" w:sz="2" w:space="0" w:color="000000" w:themeColor="text1"/>
              <w:left w:val="single" w:sz="2" w:space="0" w:color="000000" w:themeColor="text1"/>
              <w:bottom w:val="single" w:sz="6" w:space="0" w:color="000000" w:themeColor="text1"/>
              <w:right w:val="single" w:sz="2" w:space="0" w:color="000000" w:themeColor="text1"/>
            </w:tcBorders>
            <w:shd w:val="clear" w:color="auto" w:fill="FEFFFE"/>
            <w:tcMar>
              <w:top w:w="80" w:type="dxa"/>
              <w:left w:w="80" w:type="dxa"/>
              <w:bottom w:w="80" w:type="dxa"/>
              <w:right w:w="80" w:type="dxa"/>
            </w:tcMar>
          </w:tcPr>
          <w:p w14:paraId="3D0973B8" w14:textId="77777777" w:rsidR="00AA061F" w:rsidRDefault="071C109D" w:rsidP="071C109D">
            <w:pPr>
              <w:pStyle w:val="TableStyle1"/>
              <w:rPr>
                <w:rFonts w:ascii="Helvetica" w:eastAsia="Helvetica" w:hAnsi="Helvetica" w:cs="Helvetica"/>
              </w:rPr>
            </w:pPr>
            <w:r w:rsidRPr="071C109D">
              <w:rPr>
                <w:rFonts w:ascii="Helvetica" w:eastAsia="Helvetica" w:hAnsi="Helvetica" w:cs="Helvetica"/>
              </w:rPr>
              <w:t>Student Name</w:t>
            </w:r>
          </w:p>
        </w:tc>
        <w:tc>
          <w:tcPr>
            <w:tcW w:w="2408" w:type="dxa"/>
            <w:tcBorders>
              <w:top w:val="single" w:sz="2" w:space="0" w:color="000000" w:themeColor="text1"/>
              <w:left w:val="single" w:sz="2" w:space="0" w:color="000000" w:themeColor="text1"/>
              <w:bottom w:val="single" w:sz="6" w:space="0" w:color="000000" w:themeColor="text1"/>
              <w:right w:val="single" w:sz="2" w:space="0" w:color="000000" w:themeColor="text1"/>
            </w:tcBorders>
            <w:shd w:val="clear" w:color="auto" w:fill="FEFFFE"/>
            <w:tcMar>
              <w:top w:w="80" w:type="dxa"/>
              <w:left w:w="80" w:type="dxa"/>
              <w:bottom w:w="80" w:type="dxa"/>
              <w:right w:w="80" w:type="dxa"/>
            </w:tcMar>
          </w:tcPr>
          <w:p w14:paraId="1A96C81D" w14:textId="77777777" w:rsidR="00AA061F" w:rsidRDefault="071C109D" w:rsidP="071C109D">
            <w:pPr>
              <w:pStyle w:val="TableStyle1"/>
              <w:rPr>
                <w:rFonts w:ascii="Helvetica" w:eastAsia="Helvetica" w:hAnsi="Helvetica" w:cs="Helvetica"/>
              </w:rPr>
            </w:pPr>
            <w:r w:rsidRPr="071C109D">
              <w:rPr>
                <w:rFonts w:ascii="Helvetica" w:eastAsia="Helvetica" w:hAnsi="Helvetica" w:cs="Helvetica"/>
              </w:rPr>
              <w:t>Student ID</w:t>
            </w:r>
          </w:p>
        </w:tc>
        <w:tc>
          <w:tcPr>
            <w:tcW w:w="4944" w:type="dxa"/>
            <w:tcBorders>
              <w:top w:val="single" w:sz="2" w:space="0" w:color="000000" w:themeColor="text1"/>
              <w:left w:val="single" w:sz="2" w:space="0" w:color="000000" w:themeColor="text1"/>
              <w:bottom w:val="single" w:sz="6" w:space="0" w:color="000000" w:themeColor="text1"/>
              <w:right w:val="single" w:sz="2" w:space="0" w:color="000000" w:themeColor="text1"/>
            </w:tcBorders>
            <w:shd w:val="clear" w:color="auto" w:fill="FEFFFE"/>
            <w:tcMar>
              <w:top w:w="80" w:type="dxa"/>
              <w:left w:w="80" w:type="dxa"/>
              <w:bottom w:w="80" w:type="dxa"/>
              <w:right w:w="80" w:type="dxa"/>
            </w:tcMar>
          </w:tcPr>
          <w:p w14:paraId="4CCB031D" w14:textId="77777777" w:rsidR="00AA061F" w:rsidRDefault="071C109D" w:rsidP="071C109D">
            <w:pPr>
              <w:pStyle w:val="TableStyle1"/>
              <w:rPr>
                <w:rFonts w:ascii="Helvetica" w:eastAsia="Helvetica" w:hAnsi="Helvetica" w:cs="Helvetica"/>
              </w:rPr>
            </w:pPr>
            <w:r w:rsidRPr="071C109D">
              <w:rPr>
                <w:rFonts w:ascii="Helvetica" w:eastAsia="Helvetica" w:hAnsi="Helvetica" w:cs="Helvetica"/>
              </w:rPr>
              <w:t>Signature</w:t>
            </w:r>
          </w:p>
        </w:tc>
      </w:tr>
      <w:tr w:rsidR="00AA061F" w14:paraId="62486C05" w14:textId="77777777" w:rsidTr="0099585A">
        <w:tblPrEx>
          <w:shd w:val="clear" w:color="auto" w:fill="auto"/>
        </w:tblPrEx>
        <w:trPr>
          <w:trHeight w:val="295"/>
        </w:trPr>
        <w:tc>
          <w:tcPr>
            <w:tcW w:w="2407" w:type="dxa"/>
            <w:tcBorders>
              <w:top w:val="single" w:sz="6" w:space="0" w:color="000000" w:themeColor="text1"/>
              <w:left w:val="single" w:sz="2" w:space="0" w:color="000000" w:themeColor="text1"/>
              <w:bottom w:val="single" w:sz="2" w:space="0" w:color="000000" w:themeColor="text1"/>
              <w:right w:val="single" w:sz="6" w:space="0" w:color="000000" w:themeColor="text1"/>
            </w:tcBorders>
            <w:shd w:val="clear" w:color="auto" w:fill="FEFFFE"/>
            <w:tcMar>
              <w:top w:w="80" w:type="dxa"/>
              <w:left w:w="80" w:type="dxa"/>
              <w:bottom w:w="80" w:type="dxa"/>
              <w:right w:w="80" w:type="dxa"/>
            </w:tcMar>
          </w:tcPr>
          <w:p w14:paraId="4101652C" w14:textId="77777777" w:rsidR="00AA061F" w:rsidRDefault="00AA061F" w:rsidP="071C109D">
            <w:pPr>
              <w:rPr>
                <w:rFonts w:ascii="Helvetica" w:eastAsia="Helvetica" w:hAnsi="Helvetica" w:cs="Helvetica"/>
              </w:rPr>
            </w:pPr>
          </w:p>
        </w:tc>
        <w:tc>
          <w:tcPr>
            <w:tcW w:w="2408" w:type="dxa"/>
            <w:tcBorders>
              <w:top w:val="single" w:sz="6" w:space="0" w:color="000000" w:themeColor="text1"/>
              <w:left w:val="single" w:sz="6"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4B99056E" w14:textId="77777777" w:rsidR="00AA061F" w:rsidRDefault="00AA061F" w:rsidP="071C109D">
            <w:pPr>
              <w:rPr>
                <w:rFonts w:ascii="Helvetica" w:eastAsia="Helvetica" w:hAnsi="Helvetica" w:cs="Helvetica"/>
              </w:rPr>
            </w:pPr>
          </w:p>
        </w:tc>
        <w:tc>
          <w:tcPr>
            <w:tcW w:w="4944" w:type="dxa"/>
            <w:tcBorders>
              <w:top w:val="single" w:sz="6" w:space="0" w:color="000000" w:themeColor="text1"/>
              <w:left w:val="single" w:sz="2"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4DDBEF00" w14:textId="77777777" w:rsidR="00AA061F" w:rsidRDefault="00AA061F" w:rsidP="071C109D">
            <w:pPr>
              <w:rPr>
                <w:rFonts w:ascii="Helvetica" w:eastAsia="Helvetica" w:hAnsi="Helvetica" w:cs="Helvetica"/>
              </w:rPr>
            </w:pPr>
          </w:p>
        </w:tc>
      </w:tr>
      <w:tr w:rsidR="00AA061F" w14:paraId="3461D779" w14:textId="77777777" w:rsidTr="0099585A">
        <w:tblPrEx>
          <w:shd w:val="clear" w:color="auto" w:fill="auto"/>
        </w:tblPrEx>
        <w:trPr>
          <w:trHeight w:val="295"/>
        </w:trPr>
        <w:tc>
          <w:tcPr>
            <w:tcW w:w="2407" w:type="dxa"/>
            <w:tcBorders>
              <w:top w:val="single" w:sz="2" w:space="0" w:color="000000" w:themeColor="text1"/>
              <w:left w:val="single" w:sz="2" w:space="0" w:color="000000" w:themeColor="text1"/>
              <w:bottom w:val="single" w:sz="2" w:space="0" w:color="000000" w:themeColor="text1"/>
              <w:right w:val="single" w:sz="6" w:space="0" w:color="000000" w:themeColor="text1"/>
            </w:tcBorders>
            <w:shd w:val="clear" w:color="auto" w:fill="FEFFFE"/>
            <w:tcMar>
              <w:top w:w="80" w:type="dxa"/>
              <w:left w:w="80" w:type="dxa"/>
              <w:bottom w:w="80" w:type="dxa"/>
              <w:right w:w="80" w:type="dxa"/>
            </w:tcMar>
          </w:tcPr>
          <w:p w14:paraId="3CF2D8B6" w14:textId="77777777" w:rsidR="00AA061F" w:rsidRDefault="00AA061F" w:rsidP="071C109D">
            <w:pPr>
              <w:rPr>
                <w:rFonts w:ascii="Helvetica" w:eastAsia="Helvetica" w:hAnsi="Helvetica" w:cs="Helvetica"/>
              </w:rPr>
            </w:pPr>
          </w:p>
        </w:tc>
        <w:tc>
          <w:tcPr>
            <w:tcW w:w="2408"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0FB78278" w14:textId="77777777" w:rsidR="00AA061F" w:rsidRDefault="00AA061F" w:rsidP="071C109D">
            <w:pPr>
              <w:rPr>
                <w:rFonts w:ascii="Helvetica" w:eastAsia="Helvetica" w:hAnsi="Helvetica" w:cs="Helvetica"/>
              </w:rPr>
            </w:pPr>
          </w:p>
        </w:tc>
        <w:tc>
          <w:tcPr>
            <w:tcW w:w="494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0562CB0E" w14:textId="77777777" w:rsidR="00AA061F" w:rsidRDefault="00AA061F" w:rsidP="071C109D">
            <w:pPr>
              <w:rPr>
                <w:rFonts w:ascii="Helvetica" w:eastAsia="Helvetica" w:hAnsi="Helvetica" w:cs="Helvetica"/>
              </w:rPr>
            </w:pPr>
          </w:p>
        </w:tc>
      </w:tr>
      <w:tr w:rsidR="00AA061F" w14:paraId="34CE0A41" w14:textId="77777777" w:rsidTr="0099585A">
        <w:tblPrEx>
          <w:shd w:val="clear" w:color="auto" w:fill="auto"/>
        </w:tblPrEx>
        <w:trPr>
          <w:trHeight w:val="295"/>
        </w:trPr>
        <w:tc>
          <w:tcPr>
            <w:tcW w:w="2407" w:type="dxa"/>
            <w:tcBorders>
              <w:top w:val="single" w:sz="2" w:space="0" w:color="000000" w:themeColor="text1"/>
              <w:left w:val="single" w:sz="2" w:space="0" w:color="000000" w:themeColor="text1"/>
              <w:bottom w:val="single" w:sz="2" w:space="0" w:color="000000" w:themeColor="text1"/>
              <w:right w:val="single" w:sz="6" w:space="0" w:color="000000" w:themeColor="text1"/>
            </w:tcBorders>
            <w:shd w:val="clear" w:color="auto" w:fill="FEFFFE"/>
            <w:tcMar>
              <w:top w:w="80" w:type="dxa"/>
              <w:left w:w="80" w:type="dxa"/>
              <w:bottom w:w="80" w:type="dxa"/>
              <w:right w:w="80" w:type="dxa"/>
            </w:tcMar>
          </w:tcPr>
          <w:p w14:paraId="62EBF3C5" w14:textId="77777777" w:rsidR="00AA061F" w:rsidRDefault="00AA061F" w:rsidP="071C109D">
            <w:pPr>
              <w:rPr>
                <w:rFonts w:ascii="Helvetica" w:eastAsia="Helvetica" w:hAnsi="Helvetica" w:cs="Helvetica"/>
              </w:rPr>
            </w:pPr>
          </w:p>
        </w:tc>
        <w:tc>
          <w:tcPr>
            <w:tcW w:w="2408"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6D98A12B" w14:textId="77777777" w:rsidR="00AA061F" w:rsidRDefault="00AA061F" w:rsidP="071C109D">
            <w:pPr>
              <w:rPr>
                <w:rFonts w:ascii="Helvetica" w:eastAsia="Helvetica" w:hAnsi="Helvetica" w:cs="Helvetica"/>
              </w:rPr>
            </w:pPr>
          </w:p>
        </w:tc>
        <w:tc>
          <w:tcPr>
            <w:tcW w:w="494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5997CC1D" w14:textId="77777777" w:rsidR="00AA061F" w:rsidRDefault="00AA061F" w:rsidP="071C109D">
            <w:pPr>
              <w:rPr>
                <w:rFonts w:ascii="Helvetica" w:eastAsia="Helvetica" w:hAnsi="Helvetica" w:cs="Helvetica"/>
              </w:rPr>
            </w:pPr>
          </w:p>
        </w:tc>
      </w:tr>
      <w:tr w:rsidR="00AA061F" w14:paraId="110FFD37" w14:textId="77777777" w:rsidTr="0099585A">
        <w:tblPrEx>
          <w:shd w:val="clear" w:color="auto" w:fill="auto"/>
        </w:tblPrEx>
        <w:trPr>
          <w:trHeight w:val="295"/>
        </w:trPr>
        <w:tc>
          <w:tcPr>
            <w:tcW w:w="2407" w:type="dxa"/>
            <w:tcBorders>
              <w:top w:val="single" w:sz="2" w:space="0" w:color="000000" w:themeColor="text1"/>
              <w:left w:val="single" w:sz="2" w:space="0" w:color="000000" w:themeColor="text1"/>
              <w:bottom w:val="single" w:sz="2" w:space="0" w:color="000000" w:themeColor="text1"/>
              <w:right w:val="single" w:sz="6" w:space="0" w:color="000000" w:themeColor="text1"/>
            </w:tcBorders>
            <w:shd w:val="clear" w:color="auto" w:fill="FEFFFE"/>
            <w:tcMar>
              <w:top w:w="80" w:type="dxa"/>
              <w:left w:w="80" w:type="dxa"/>
              <w:bottom w:w="80" w:type="dxa"/>
              <w:right w:w="80" w:type="dxa"/>
            </w:tcMar>
          </w:tcPr>
          <w:p w14:paraId="6B699379" w14:textId="77777777" w:rsidR="00AA061F" w:rsidRDefault="00AA061F" w:rsidP="071C109D">
            <w:pPr>
              <w:rPr>
                <w:rFonts w:ascii="Helvetica" w:eastAsia="Helvetica" w:hAnsi="Helvetica" w:cs="Helvetica"/>
              </w:rPr>
            </w:pPr>
          </w:p>
        </w:tc>
        <w:tc>
          <w:tcPr>
            <w:tcW w:w="2408"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3FE9F23F" w14:textId="77777777" w:rsidR="00AA061F" w:rsidRDefault="00AA061F" w:rsidP="071C109D">
            <w:pPr>
              <w:rPr>
                <w:rFonts w:ascii="Helvetica" w:eastAsia="Helvetica" w:hAnsi="Helvetica" w:cs="Helvetica"/>
              </w:rPr>
            </w:pPr>
          </w:p>
        </w:tc>
        <w:tc>
          <w:tcPr>
            <w:tcW w:w="494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08CE6F91" w14:textId="77777777" w:rsidR="00AA061F" w:rsidRDefault="00AA061F" w:rsidP="071C109D">
            <w:pPr>
              <w:rPr>
                <w:rFonts w:ascii="Helvetica" w:eastAsia="Helvetica" w:hAnsi="Helvetica" w:cs="Helvetica"/>
              </w:rPr>
            </w:pPr>
          </w:p>
        </w:tc>
      </w:tr>
      <w:tr w:rsidR="071C109D" w14:paraId="77106AB3" w14:textId="77777777" w:rsidTr="0099585A">
        <w:tblPrEx>
          <w:shd w:val="clear" w:color="auto" w:fill="auto"/>
        </w:tblPrEx>
        <w:trPr>
          <w:trHeight w:val="295"/>
          <w:ins w:id="7" w:author="Farshid Hajati" w:date="2023-10-08T12:45:00Z"/>
        </w:trPr>
        <w:tc>
          <w:tcPr>
            <w:tcW w:w="2407" w:type="dxa"/>
            <w:tcBorders>
              <w:top w:val="single" w:sz="2" w:space="0" w:color="000000" w:themeColor="text1"/>
              <w:left w:val="single" w:sz="2" w:space="0" w:color="000000" w:themeColor="text1"/>
              <w:bottom w:val="single" w:sz="2" w:space="0" w:color="000000" w:themeColor="text1"/>
              <w:right w:val="single" w:sz="6" w:space="0" w:color="000000" w:themeColor="text1"/>
            </w:tcBorders>
            <w:shd w:val="clear" w:color="auto" w:fill="FEFFFE"/>
            <w:tcMar>
              <w:top w:w="80" w:type="dxa"/>
              <w:left w:w="80" w:type="dxa"/>
              <w:bottom w:w="80" w:type="dxa"/>
              <w:right w:w="80" w:type="dxa"/>
            </w:tcMar>
          </w:tcPr>
          <w:p w14:paraId="47413E5A" w14:textId="731ED786" w:rsidR="071C109D" w:rsidRDefault="071C109D" w:rsidP="071C109D">
            <w:pPr>
              <w:rPr>
                <w:rFonts w:ascii="Helvetica" w:eastAsia="Helvetica" w:hAnsi="Helvetica" w:cs="Helvetica"/>
              </w:rPr>
            </w:pPr>
          </w:p>
        </w:tc>
        <w:tc>
          <w:tcPr>
            <w:tcW w:w="2408" w:type="dxa"/>
            <w:tcBorders>
              <w:top w:val="single" w:sz="2" w:space="0" w:color="000000" w:themeColor="text1"/>
              <w:left w:val="single" w:sz="6"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6F943FDC" w14:textId="2739ED75" w:rsidR="071C109D" w:rsidRDefault="071C109D" w:rsidP="071C109D">
            <w:pPr>
              <w:rPr>
                <w:rFonts w:ascii="Helvetica" w:eastAsia="Helvetica" w:hAnsi="Helvetica" w:cs="Helvetica"/>
              </w:rPr>
            </w:pPr>
          </w:p>
        </w:tc>
        <w:tc>
          <w:tcPr>
            <w:tcW w:w="4944" w:type="dxa"/>
            <w:tcBorders>
              <w:top w:val="single" w:sz="2" w:space="0" w:color="000000" w:themeColor="text1"/>
              <w:left w:val="single" w:sz="2" w:space="0" w:color="000000" w:themeColor="text1"/>
              <w:bottom w:val="single" w:sz="2" w:space="0" w:color="000000" w:themeColor="text1"/>
              <w:right w:val="single" w:sz="2" w:space="0" w:color="000000" w:themeColor="text1"/>
            </w:tcBorders>
            <w:shd w:val="clear" w:color="auto" w:fill="FEFFFE"/>
            <w:tcMar>
              <w:top w:w="80" w:type="dxa"/>
              <w:left w:w="80" w:type="dxa"/>
              <w:bottom w:w="80" w:type="dxa"/>
              <w:right w:w="80" w:type="dxa"/>
            </w:tcMar>
          </w:tcPr>
          <w:p w14:paraId="1203BC72" w14:textId="2A9F57B8" w:rsidR="071C109D" w:rsidRDefault="071C109D" w:rsidP="071C109D">
            <w:pPr>
              <w:rPr>
                <w:rFonts w:ascii="Helvetica" w:eastAsia="Helvetica" w:hAnsi="Helvetica" w:cs="Helvetica"/>
              </w:rPr>
            </w:pPr>
          </w:p>
        </w:tc>
      </w:tr>
    </w:tbl>
    <w:p w14:paraId="46EC5BB7" w14:textId="732337DD" w:rsidR="071C109D" w:rsidRDefault="071C109D">
      <w:r>
        <w:br w:type="page"/>
      </w:r>
    </w:p>
    <w:p w14:paraId="245B4B85" w14:textId="39948DD2" w:rsidR="00AA061F" w:rsidRDefault="071C109D" w:rsidP="071C109D">
      <w:pPr>
        <w:pStyle w:val="Heading"/>
        <w:rPr>
          <w:rFonts w:ascii="Helvetica" w:eastAsia="Helvetica" w:hAnsi="Helvetica" w:cs="Helvetica"/>
          <w:sz w:val="27"/>
          <w:szCs w:val="27"/>
        </w:rPr>
      </w:pPr>
      <w:r w:rsidRPr="071C109D">
        <w:rPr>
          <w:rFonts w:ascii="Helvetica" w:eastAsia="Helvetica" w:hAnsi="Helvetica" w:cs="Helvetica"/>
        </w:rPr>
        <w:lastRenderedPageBreak/>
        <w:t>1. Project Overview</w:t>
      </w:r>
    </w:p>
    <w:p w14:paraId="07547A01" w14:textId="77777777" w:rsidR="00AA061F" w:rsidRDefault="00AA061F" w:rsidP="071C109D">
      <w:pPr>
        <w:pStyle w:val="Body"/>
        <w:rPr>
          <w:rFonts w:ascii="Helvetica" w:eastAsia="Helvetica" w:hAnsi="Helvetica" w:cs="Helvetica"/>
        </w:rPr>
      </w:pPr>
    </w:p>
    <w:p w14:paraId="18F2D4EB"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1.1 Project Goals and Objectives</w:t>
      </w:r>
    </w:p>
    <w:p w14:paraId="0F61D2F7"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Recap the overarching goals and </w:t>
      </w:r>
      <w:bookmarkStart w:id="8" w:name="_Int_BAryyMNx"/>
      <w:r w:rsidRPr="071C109D">
        <w:rPr>
          <w:rFonts w:ascii="Helvetica" w:eastAsia="Helvetica" w:hAnsi="Helvetica" w:cs="Helvetica"/>
        </w:rPr>
        <w:t>objectives</w:t>
      </w:r>
      <w:bookmarkEnd w:id="8"/>
      <w:r w:rsidRPr="071C109D">
        <w:rPr>
          <w:rFonts w:ascii="Helvetica" w:eastAsia="Helvetica" w:hAnsi="Helvetica" w:cs="Helvetica"/>
        </w:rPr>
        <w:t xml:space="preserve"> set for the project</w:t>
      </w:r>
    </w:p>
    <w:p w14:paraId="7F1B36D9"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Include evidence for all features implemented and </w:t>
      </w:r>
      <w:bookmarkStart w:id="9" w:name="_Int_fS4I75ZF"/>
      <w:r w:rsidRPr="071C109D">
        <w:rPr>
          <w:rFonts w:ascii="Helvetica" w:eastAsia="Helvetica" w:hAnsi="Helvetica" w:cs="Helvetica"/>
        </w:rPr>
        <w:t>objectives</w:t>
      </w:r>
      <w:bookmarkEnd w:id="9"/>
      <w:r w:rsidRPr="071C109D">
        <w:rPr>
          <w:rFonts w:ascii="Helvetica" w:eastAsia="Helvetica" w:hAnsi="Helvetica" w:cs="Helvetica"/>
        </w:rPr>
        <w:t xml:space="preserve"> met</w:t>
      </w:r>
    </w:p>
    <w:p w14:paraId="5043CB0F" w14:textId="77777777" w:rsidR="00AA061F" w:rsidRDefault="00AA061F" w:rsidP="071C109D">
      <w:pPr>
        <w:pStyle w:val="Body"/>
        <w:rPr>
          <w:rFonts w:ascii="Helvetica" w:eastAsia="Helvetica" w:hAnsi="Helvetica" w:cs="Helvetica"/>
        </w:rPr>
      </w:pPr>
    </w:p>
    <w:p w14:paraId="5F87EAA3"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1.2 Sprint Goals</w:t>
      </w:r>
    </w:p>
    <w:p w14:paraId="48AF1829"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Specify the sprint goals and their alignment with the overall project objectives</w:t>
      </w:r>
    </w:p>
    <w:p w14:paraId="4E1C7171"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Include evidence from your project board</w:t>
      </w:r>
    </w:p>
    <w:p w14:paraId="07459315" w14:textId="77777777" w:rsidR="00AA061F" w:rsidRDefault="00AA061F" w:rsidP="071C109D">
      <w:pPr>
        <w:pStyle w:val="Body"/>
        <w:rPr>
          <w:rFonts w:ascii="Helvetica" w:eastAsia="Helvetica" w:hAnsi="Helvetica" w:cs="Helvetica"/>
        </w:rPr>
      </w:pPr>
    </w:p>
    <w:p w14:paraId="5356B3FC"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1.3 User Stories</w:t>
      </w:r>
    </w:p>
    <w:p w14:paraId="10EC0BD0" w14:textId="680B1A5D"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Discuss the user stories considered during this sprint</w:t>
      </w:r>
    </w:p>
    <w:p w14:paraId="3D41CA4F" w14:textId="0C080BB7" w:rsidR="00AA061F" w:rsidRDefault="7F4FFF4B" w:rsidP="071C109D">
      <w:pPr>
        <w:pStyle w:val="Body"/>
        <w:spacing w:before="0"/>
      </w:pPr>
      <w:r w:rsidRPr="071C109D">
        <w:rPr>
          <w:rFonts w:ascii="Helvetica" w:eastAsia="Helvetica" w:hAnsi="Helvetica" w:cs="Helvetica"/>
        </w:rPr>
        <w:t xml:space="preserve">   - Outline any changes that need to be made to the user stories due to changing requirements</w:t>
      </w:r>
    </w:p>
    <w:p w14:paraId="3BD6C09E" w14:textId="563985CB" w:rsidR="00AA061F" w:rsidRDefault="00000000" w:rsidP="071C109D">
      <w:pPr>
        <w:pStyle w:val="Body"/>
        <w:rPr>
          <w:rFonts w:ascii="Helvetica" w:eastAsia="Helvetica" w:hAnsi="Helvetica" w:cs="Helvetica"/>
        </w:rPr>
      </w:pPr>
      <w:r w:rsidRPr="071C109D">
        <w:rPr>
          <w:rFonts w:ascii="Helvetica" w:eastAsia="Helvetica" w:hAnsi="Helvetica" w:cs="Helvetica"/>
        </w:rPr>
        <w:br w:type="page"/>
      </w:r>
    </w:p>
    <w:p w14:paraId="0D6FEE74" w14:textId="77777777" w:rsidR="00AA061F" w:rsidRDefault="04116EB8" w:rsidP="071C109D">
      <w:pPr>
        <w:pStyle w:val="Heading"/>
        <w:rPr>
          <w:rFonts w:ascii="Helvetica" w:eastAsia="Helvetica" w:hAnsi="Helvetica" w:cs="Helvetica"/>
        </w:rPr>
      </w:pPr>
      <w:r w:rsidRPr="071C109D">
        <w:rPr>
          <w:rFonts w:ascii="Helvetica" w:eastAsia="Helvetica" w:hAnsi="Helvetica" w:cs="Helvetica"/>
        </w:rPr>
        <w:lastRenderedPageBreak/>
        <w:t xml:space="preserve">2. </w:t>
      </w:r>
      <w:bookmarkStart w:id="10" w:name="_Int_P7FTmlyh"/>
      <w:r w:rsidRPr="071C109D">
        <w:rPr>
          <w:rFonts w:ascii="Helvetica" w:eastAsia="Helvetica" w:hAnsi="Helvetica" w:cs="Helvetica"/>
        </w:rPr>
        <w:t>Scrum</w:t>
      </w:r>
      <w:bookmarkEnd w:id="10"/>
      <w:r w:rsidRPr="071C109D">
        <w:rPr>
          <w:rFonts w:ascii="Helvetica" w:eastAsia="Helvetica" w:hAnsi="Helvetica" w:cs="Helvetica"/>
        </w:rPr>
        <w:t xml:space="preserve"> Artefacts and Methodologies</w:t>
      </w:r>
    </w:p>
    <w:p w14:paraId="6537F28F" w14:textId="77777777" w:rsidR="00AA061F" w:rsidRDefault="00AA061F" w:rsidP="071C109D">
      <w:pPr>
        <w:pStyle w:val="Body"/>
        <w:rPr>
          <w:rFonts w:ascii="Helvetica" w:eastAsia="Helvetica" w:hAnsi="Helvetica" w:cs="Helvetica"/>
        </w:rPr>
      </w:pPr>
    </w:p>
    <w:p w14:paraId="54A88843"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2.1 Sprint Planning</w:t>
      </w:r>
    </w:p>
    <w:p w14:paraId="6E4D082C"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Detail discussions and decisions made during sprint planning</w:t>
      </w:r>
    </w:p>
    <w:p w14:paraId="564699DA" w14:textId="1CF712C8" w:rsidR="3BE96916" w:rsidRDefault="3BE96916" w:rsidP="071C109D">
      <w:pPr>
        <w:pStyle w:val="Body"/>
        <w:rPr>
          <w:rFonts w:ascii="Helvetica" w:eastAsia="Helvetica" w:hAnsi="Helvetica" w:cs="Helvetica"/>
        </w:rPr>
      </w:pPr>
      <w:r w:rsidRPr="071C109D">
        <w:rPr>
          <w:rFonts w:ascii="Helvetica" w:eastAsia="Helvetica" w:hAnsi="Helvetica" w:cs="Helvetica"/>
        </w:rPr>
        <w:t xml:space="preserve">   - Provide a detailed sprint plan including the u</w:t>
      </w:r>
      <w:r>
        <w:t>ser stories, features and issues expected to be completed</w:t>
      </w:r>
    </w:p>
    <w:p w14:paraId="6DFB9E20" w14:textId="77777777" w:rsidR="00AA061F" w:rsidRDefault="00AA061F" w:rsidP="071C109D">
      <w:pPr>
        <w:pStyle w:val="Body"/>
        <w:rPr>
          <w:rFonts w:ascii="Helvetica" w:eastAsia="Helvetica" w:hAnsi="Helvetica" w:cs="Helvetica"/>
        </w:rPr>
      </w:pPr>
    </w:p>
    <w:p w14:paraId="6F8AD9B2"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2.2 Daily Stand-ups</w:t>
      </w:r>
    </w:p>
    <w:p w14:paraId="4B154C3E"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Summarise daily stand-ups, emphasising achievements and blockers.</w:t>
      </w:r>
    </w:p>
    <w:p w14:paraId="349C8E56" w14:textId="744859C0"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Discuss how sprints were documented, with links to evidence (</w:t>
      </w:r>
      <w:proofErr w:type="gramStart"/>
      <w:r w:rsidRPr="071C109D">
        <w:rPr>
          <w:rFonts w:ascii="Helvetica" w:eastAsia="Helvetica" w:hAnsi="Helvetica" w:cs="Helvetica"/>
        </w:rPr>
        <w:t>e.g.</w:t>
      </w:r>
      <w:proofErr w:type="gramEnd"/>
      <w:r w:rsidRPr="071C109D">
        <w:rPr>
          <w:rFonts w:ascii="Helvetica" w:eastAsia="Helvetica" w:hAnsi="Helvetica" w:cs="Helvetica"/>
        </w:rPr>
        <w:t xml:space="preserve"> minutes) in the appendix</w:t>
      </w:r>
    </w:p>
    <w:p w14:paraId="44E871BC" w14:textId="77777777" w:rsidR="00AA061F" w:rsidRDefault="00AA061F" w:rsidP="071C109D">
      <w:pPr>
        <w:pStyle w:val="Body"/>
        <w:rPr>
          <w:rFonts w:ascii="Helvetica" w:eastAsia="Helvetica" w:hAnsi="Helvetica" w:cs="Helvetica"/>
        </w:rPr>
      </w:pPr>
    </w:p>
    <w:p w14:paraId="2D860F33" w14:textId="3FA390F8" w:rsidR="00AA061F" w:rsidRDefault="071C109D" w:rsidP="071C109D">
      <w:pPr>
        <w:pStyle w:val="Heading2"/>
        <w:rPr>
          <w:rFonts w:ascii="Helvetica" w:eastAsia="Helvetica" w:hAnsi="Helvetica" w:cs="Helvetica"/>
        </w:rPr>
      </w:pPr>
      <w:r w:rsidRPr="071C109D">
        <w:rPr>
          <w:rFonts w:ascii="Helvetica" w:eastAsia="Helvetica" w:hAnsi="Helvetica" w:cs="Helvetica"/>
        </w:rPr>
        <w:t>2.</w:t>
      </w:r>
      <w:r w:rsidR="20F8640B" w:rsidRPr="071C109D">
        <w:rPr>
          <w:rFonts w:ascii="Helvetica" w:eastAsia="Helvetica" w:hAnsi="Helvetica" w:cs="Helvetica"/>
        </w:rPr>
        <w:t>3</w:t>
      </w:r>
      <w:r w:rsidRPr="071C109D">
        <w:rPr>
          <w:rFonts w:ascii="Helvetica" w:eastAsia="Helvetica" w:hAnsi="Helvetica" w:cs="Helvetica"/>
        </w:rPr>
        <w:t xml:space="preserve"> Retrospective</w:t>
      </w:r>
    </w:p>
    <w:p w14:paraId="141AA03D" w14:textId="34515CF7" w:rsidR="02F59D97" w:rsidRDefault="02F59D97" w:rsidP="071C109D">
      <w:pPr>
        <w:pStyle w:val="Body"/>
        <w:rPr>
          <w:rFonts w:ascii="Helvetica" w:eastAsia="Helvetica" w:hAnsi="Helvetica" w:cs="Helvetica"/>
        </w:rPr>
      </w:pPr>
      <w:r w:rsidRPr="071C109D">
        <w:rPr>
          <w:rFonts w:ascii="Helvetica" w:eastAsia="Helvetica" w:hAnsi="Helvetica" w:cs="Helvetica"/>
        </w:rPr>
        <w:t xml:space="preserve">   - Describe the outcomes of the sprint, including feedback received</w:t>
      </w:r>
    </w:p>
    <w:p w14:paraId="073E4BB4"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Reflect on the sprint's successes and areas for improvement</w:t>
      </w:r>
    </w:p>
    <w:p w14:paraId="664D3255" w14:textId="24665697" w:rsidR="03AB1A49" w:rsidRDefault="03AB1A49" w:rsidP="071C109D">
      <w:pPr>
        <w:pStyle w:val="Body"/>
      </w:pPr>
      <w:r w:rsidRPr="071C109D">
        <w:rPr>
          <w:rFonts w:ascii="Helvetica" w:eastAsia="Helvetica" w:hAnsi="Helvetica" w:cs="Helvetica"/>
        </w:rPr>
        <w:t xml:space="preserve">   - Include documentation and written notes from the sprint retrospective</w:t>
      </w:r>
    </w:p>
    <w:p w14:paraId="144A5D23" w14:textId="77777777" w:rsidR="00AA061F" w:rsidRDefault="00AA061F" w:rsidP="071C109D">
      <w:pPr>
        <w:pStyle w:val="Body"/>
        <w:rPr>
          <w:rFonts w:ascii="Helvetica" w:eastAsia="Helvetica" w:hAnsi="Helvetica" w:cs="Helvetica"/>
        </w:rPr>
      </w:pPr>
    </w:p>
    <w:p w14:paraId="616AC46D" w14:textId="312A8D03" w:rsidR="00AA061F" w:rsidRDefault="071C109D" w:rsidP="071C109D">
      <w:pPr>
        <w:pStyle w:val="Heading2"/>
        <w:rPr>
          <w:rFonts w:ascii="Helvetica" w:eastAsia="Helvetica" w:hAnsi="Helvetica" w:cs="Helvetica"/>
        </w:rPr>
      </w:pPr>
      <w:r w:rsidRPr="071C109D">
        <w:rPr>
          <w:rFonts w:ascii="Helvetica" w:eastAsia="Helvetica" w:hAnsi="Helvetica" w:cs="Helvetica"/>
        </w:rPr>
        <w:t>2.</w:t>
      </w:r>
      <w:r w:rsidR="6FC5CADC" w:rsidRPr="071C109D">
        <w:rPr>
          <w:rFonts w:ascii="Helvetica" w:eastAsia="Helvetica" w:hAnsi="Helvetica" w:cs="Helvetica"/>
        </w:rPr>
        <w:t>4</w:t>
      </w:r>
      <w:r w:rsidRPr="071C109D">
        <w:rPr>
          <w:rFonts w:ascii="Helvetica" w:eastAsia="Helvetica" w:hAnsi="Helvetica" w:cs="Helvetica"/>
        </w:rPr>
        <w:t xml:space="preserve"> Use of Scrum Artefacts</w:t>
      </w:r>
    </w:p>
    <w:p w14:paraId="446AF544" w14:textId="1F11A229"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Showcase the effectiveness of Scrum artefacts (user stories, product backlog, sprint backlog)</w:t>
      </w:r>
    </w:p>
    <w:p w14:paraId="293124F6" w14:textId="13311DA7" w:rsidR="00AA061F" w:rsidRDefault="5CFB8C3B" w:rsidP="071C109D">
      <w:pPr>
        <w:pStyle w:val="Body"/>
        <w:rPr>
          <w:rFonts w:ascii="Helvetica" w:eastAsia="Helvetica" w:hAnsi="Helvetica" w:cs="Helvetica"/>
        </w:rPr>
      </w:pPr>
      <w:r>
        <w:t xml:space="preserve">   - Explain how each Scrum artefact was used to facilitate the workflow of the project</w:t>
      </w:r>
    </w:p>
    <w:p w14:paraId="4DC047DA" w14:textId="0BDE530E" w:rsidR="00AA061F" w:rsidRDefault="5CFB8C3B" w:rsidP="071C109D">
      <w:pPr>
        <w:pStyle w:val="Body"/>
        <w:rPr>
          <w:rFonts w:ascii="Helvetica" w:eastAsia="Helvetica" w:hAnsi="Helvetica" w:cs="Helvetica"/>
        </w:rPr>
      </w:pPr>
      <w:r>
        <w:t xml:space="preserve">   - Provide evidence for all claims made</w:t>
      </w:r>
      <w:r w:rsidR="00000000" w:rsidRPr="071C109D">
        <w:rPr>
          <w:rFonts w:ascii="Helvetica" w:eastAsia="Helvetica" w:hAnsi="Helvetica" w:cs="Helvetica"/>
        </w:rPr>
        <w:br w:type="page"/>
      </w:r>
    </w:p>
    <w:p w14:paraId="0676B436" w14:textId="6854E31C" w:rsidR="00AA061F" w:rsidRDefault="071C109D" w:rsidP="0099585A">
      <w:pPr>
        <w:pStyle w:val="Heading"/>
        <w:rPr>
          <w:rFonts w:ascii="Helvetica" w:eastAsia="Helvetica" w:hAnsi="Helvetica" w:cs="Helvetica"/>
        </w:rPr>
      </w:pPr>
      <w:r w:rsidRPr="071C109D">
        <w:rPr>
          <w:rFonts w:ascii="Helvetica" w:eastAsia="Helvetica" w:hAnsi="Helvetica" w:cs="Helvetica"/>
        </w:rPr>
        <w:lastRenderedPageBreak/>
        <w:t>3. Agile Development Tools and Practices</w:t>
      </w:r>
    </w:p>
    <w:p w14:paraId="738610EB" w14:textId="77777777" w:rsidR="00AA061F" w:rsidRDefault="00AA061F" w:rsidP="071C109D">
      <w:pPr>
        <w:pStyle w:val="Body"/>
        <w:rPr>
          <w:rFonts w:ascii="Helvetica" w:eastAsia="Helvetica" w:hAnsi="Helvetica" w:cs="Helvetica"/>
        </w:rPr>
      </w:pPr>
    </w:p>
    <w:p w14:paraId="3875902F"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3.1 Version Control</w:t>
      </w:r>
    </w:p>
    <w:p w14:paraId="17B6A691"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Evaluate the use of version control tools (e.g., Git) and branching strategies (with evidence)</w:t>
      </w:r>
    </w:p>
    <w:p w14:paraId="505CFCB0"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Briefly outline how issues such as merge conflicts and branch integration were resolved</w:t>
      </w:r>
    </w:p>
    <w:p w14:paraId="1DC000BC"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Discuss how the addition of features in the current iteration fit user requirements</w:t>
      </w:r>
    </w:p>
    <w:p w14:paraId="637805D2" w14:textId="77777777" w:rsidR="00AA061F" w:rsidRDefault="00AA061F" w:rsidP="071C109D">
      <w:pPr>
        <w:pStyle w:val="Body"/>
        <w:rPr>
          <w:rFonts w:ascii="Helvetica" w:eastAsia="Helvetica" w:hAnsi="Helvetica" w:cs="Helvetica"/>
        </w:rPr>
      </w:pPr>
    </w:p>
    <w:p w14:paraId="29142AD0"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3.2 CI/CD Tools and Practices</w:t>
      </w:r>
    </w:p>
    <w:p w14:paraId="444D4F43"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Discuss the effectiveness of CI/CD tools and practices (GitHub Actions, Jenkins).</w:t>
      </w:r>
    </w:p>
    <w:p w14:paraId="463F29E8" w14:textId="77777777" w:rsidR="00AA061F" w:rsidRDefault="00AA061F" w:rsidP="071C109D">
      <w:pPr>
        <w:pStyle w:val="Body"/>
        <w:rPr>
          <w:rFonts w:ascii="Helvetica" w:eastAsia="Helvetica" w:hAnsi="Helvetica" w:cs="Helvetica"/>
        </w:rPr>
      </w:pPr>
    </w:p>
    <w:p w14:paraId="4514DFEB"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3.3 Code Quality</w:t>
      </w:r>
    </w:p>
    <w:p w14:paraId="39B86CA6"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Assess code quality measures, including linting, code reviews and coding standards.</w:t>
      </w:r>
      <w:r w:rsidR="00000000" w:rsidRPr="071C109D">
        <w:rPr>
          <w:rFonts w:ascii="Helvetica" w:eastAsia="Helvetica" w:hAnsi="Helvetica" w:cs="Helvetica"/>
        </w:rPr>
        <w:br w:type="page"/>
      </w:r>
    </w:p>
    <w:p w14:paraId="2633648F" w14:textId="7B595BCC" w:rsidR="00AA061F" w:rsidRDefault="071C109D" w:rsidP="0099585A">
      <w:pPr>
        <w:pStyle w:val="Heading"/>
        <w:rPr>
          <w:rFonts w:ascii="Helvetica" w:eastAsia="Helvetica" w:hAnsi="Helvetica" w:cs="Helvetica"/>
        </w:rPr>
      </w:pPr>
      <w:r w:rsidRPr="071C109D">
        <w:rPr>
          <w:rFonts w:ascii="Helvetica" w:eastAsia="Helvetica" w:hAnsi="Helvetica" w:cs="Helvetica"/>
        </w:rPr>
        <w:lastRenderedPageBreak/>
        <w:t>4. Application Development</w:t>
      </w:r>
    </w:p>
    <w:p w14:paraId="3B7B4B86" w14:textId="77777777" w:rsidR="00AA061F" w:rsidRDefault="00AA061F" w:rsidP="071C109D">
      <w:pPr>
        <w:pStyle w:val="Body"/>
        <w:rPr>
          <w:rFonts w:ascii="Helvetica" w:eastAsia="Helvetica" w:hAnsi="Helvetica" w:cs="Helvetica"/>
        </w:rPr>
      </w:pPr>
    </w:p>
    <w:p w14:paraId="3372A381"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4.1 Collaborative Coding</w:t>
      </w:r>
    </w:p>
    <w:p w14:paraId="026A6A1A" w14:textId="50DCB3D9"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Explain how collaborative coding was </w:t>
      </w:r>
      <w:bookmarkStart w:id="11" w:name="_Int_iKoRzxDE"/>
      <w:r w:rsidRPr="071C109D">
        <w:rPr>
          <w:rFonts w:ascii="Helvetica" w:eastAsia="Helvetica" w:hAnsi="Helvetica" w:cs="Helvetica"/>
        </w:rPr>
        <w:t>facilitated</w:t>
      </w:r>
      <w:bookmarkEnd w:id="11"/>
      <w:r w:rsidRPr="071C109D">
        <w:rPr>
          <w:rFonts w:ascii="Helvetica" w:eastAsia="Helvetica" w:hAnsi="Helvetica" w:cs="Helvetica"/>
        </w:rPr>
        <w:t xml:space="preserve"> using tools (</w:t>
      </w:r>
      <w:proofErr w:type="gramStart"/>
      <w:r w:rsidRPr="071C109D">
        <w:rPr>
          <w:rFonts w:ascii="Helvetica" w:eastAsia="Helvetica" w:hAnsi="Helvetica" w:cs="Helvetica"/>
        </w:rPr>
        <w:t>e.g.</w:t>
      </w:r>
      <w:proofErr w:type="gramEnd"/>
      <w:r w:rsidRPr="071C109D">
        <w:rPr>
          <w:rFonts w:ascii="Helvetica" w:eastAsia="Helvetica" w:hAnsi="Helvetica" w:cs="Helvetica"/>
        </w:rPr>
        <w:t xml:space="preserve"> Git collaboration, pair programming)</w:t>
      </w:r>
    </w:p>
    <w:p w14:paraId="3A0FF5F2" w14:textId="77777777" w:rsidR="00AA061F" w:rsidRDefault="00AA061F" w:rsidP="071C109D">
      <w:pPr>
        <w:pStyle w:val="Body"/>
        <w:rPr>
          <w:rFonts w:ascii="Helvetica" w:eastAsia="Helvetica" w:hAnsi="Helvetica" w:cs="Helvetica"/>
        </w:rPr>
      </w:pPr>
    </w:p>
    <w:p w14:paraId="588429F6"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4.2 Individual and Group Contributions</w:t>
      </w:r>
    </w:p>
    <w:p w14:paraId="7C292F79" w14:textId="33585881"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w:t>
      </w:r>
      <w:bookmarkStart w:id="12" w:name="_Int_nOeKZqMb"/>
      <w:r w:rsidRPr="071C109D">
        <w:rPr>
          <w:rFonts w:ascii="Helvetica" w:eastAsia="Helvetica" w:hAnsi="Helvetica" w:cs="Helvetica"/>
        </w:rPr>
        <w:t>Provide</w:t>
      </w:r>
      <w:bookmarkEnd w:id="12"/>
      <w:r w:rsidRPr="071C109D">
        <w:rPr>
          <w:rFonts w:ascii="Helvetica" w:eastAsia="Helvetica" w:hAnsi="Helvetica" w:cs="Helvetica"/>
        </w:rPr>
        <w:t xml:space="preserve"> insights into individual and group contributions during the sprint</w:t>
      </w:r>
    </w:p>
    <w:p w14:paraId="5630AD66" w14:textId="77777777" w:rsidR="00AA061F" w:rsidRDefault="00AA061F" w:rsidP="071C109D">
      <w:pPr>
        <w:pStyle w:val="Body"/>
        <w:rPr>
          <w:rFonts w:ascii="Helvetica" w:eastAsia="Helvetica" w:hAnsi="Helvetica" w:cs="Helvetica"/>
        </w:rPr>
      </w:pPr>
    </w:p>
    <w:p w14:paraId="0EE7BF77" w14:textId="549A1A43" w:rsidR="00AA061F" w:rsidRDefault="071C109D" w:rsidP="071C109D">
      <w:pPr>
        <w:pStyle w:val="Heading2"/>
        <w:rPr>
          <w:rFonts w:ascii="Helvetica" w:eastAsia="Helvetica" w:hAnsi="Helvetica" w:cs="Helvetica"/>
        </w:rPr>
      </w:pPr>
      <w:r w:rsidRPr="071C109D">
        <w:rPr>
          <w:rFonts w:ascii="Helvetica" w:eastAsia="Helvetica" w:hAnsi="Helvetica" w:cs="Helvetica"/>
        </w:rPr>
        <w:t>4.3 CI (Continuous Integration) Tools and Structure Management</w:t>
      </w:r>
    </w:p>
    <w:p w14:paraId="125897D5" w14:textId="5AA5C191"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Include visual representations of CI tools and structure management (</w:t>
      </w:r>
      <w:proofErr w:type="gramStart"/>
      <w:r w:rsidRPr="071C109D">
        <w:rPr>
          <w:rFonts w:ascii="Helvetica" w:eastAsia="Helvetica" w:hAnsi="Helvetica" w:cs="Helvetica"/>
        </w:rPr>
        <w:t>e.g.</w:t>
      </w:r>
      <w:proofErr w:type="gramEnd"/>
      <w:r w:rsidRPr="071C109D">
        <w:rPr>
          <w:rFonts w:ascii="Helvetica" w:eastAsia="Helvetica" w:hAnsi="Helvetica" w:cs="Helvetica"/>
        </w:rPr>
        <w:t xml:space="preserve"> class diagrams, sequence diagrams)</w:t>
      </w:r>
    </w:p>
    <w:p w14:paraId="61829076" w14:textId="77777777" w:rsidR="00AA061F" w:rsidRDefault="00AA061F" w:rsidP="071C109D">
      <w:pPr>
        <w:pStyle w:val="Body"/>
        <w:rPr>
          <w:rFonts w:ascii="Helvetica" w:eastAsia="Helvetica" w:hAnsi="Helvetica" w:cs="Helvetica"/>
        </w:rPr>
      </w:pPr>
    </w:p>
    <w:p w14:paraId="1770C1AB" w14:textId="77777777" w:rsidR="00AA061F" w:rsidRDefault="071C109D" w:rsidP="071C109D">
      <w:pPr>
        <w:pStyle w:val="Heading2"/>
        <w:rPr>
          <w:rFonts w:ascii="Helvetica" w:eastAsia="Helvetica" w:hAnsi="Helvetica" w:cs="Helvetica"/>
        </w:rPr>
      </w:pPr>
      <w:r w:rsidRPr="071C109D">
        <w:rPr>
          <w:rFonts w:ascii="Helvetica" w:eastAsia="Helvetica" w:hAnsi="Helvetica" w:cs="Helvetica"/>
        </w:rPr>
        <w:t>4.4 Functional and Non-functional Aspects</w:t>
      </w:r>
    </w:p>
    <w:p w14:paraId="6431D243" w14:textId="163D6A3E"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Demonstrate how the application meets both functional and non-functional requirements</w:t>
      </w:r>
    </w:p>
    <w:p w14:paraId="3377FD65" w14:textId="6740D90A" w:rsidR="00AA061F" w:rsidRDefault="00000000" w:rsidP="071C109D">
      <w:pPr>
        <w:pStyle w:val="Heading"/>
        <w:rPr>
          <w:rFonts w:ascii="Helvetica" w:eastAsia="Helvetica" w:hAnsi="Helvetica" w:cs="Helvetica"/>
        </w:rPr>
      </w:pPr>
      <w:r w:rsidRPr="071C109D">
        <w:rPr>
          <w:rFonts w:ascii="Helvetica" w:eastAsia="Helvetica" w:hAnsi="Helvetica" w:cs="Helvetica"/>
          <w:b w:val="0"/>
          <w:bCs w:val="0"/>
        </w:rPr>
        <w:br w:type="page"/>
      </w:r>
      <w:r w:rsidR="071C109D" w:rsidRPr="071C109D">
        <w:rPr>
          <w:rFonts w:ascii="Helvetica" w:eastAsia="Helvetica" w:hAnsi="Helvetica" w:cs="Helvetica"/>
          <w:b w:val="0"/>
          <w:bCs w:val="0"/>
        </w:rPr>
        <w:lastRenderedPageBreak/>
        <w:t xml:space="preserve"> </w:t>
      </w:r>
    </w:p>
    <w:p w14:paraId="66EFB0D3" w14:textId="7EE0BC22" w:rsidR="00AA061F" w:rsidRDefault="61311D96" w:rsidP="071C109D">
      <w:pPr>
        <w:pStyle w:val="Heading"/>
        <w:rPr>
          <w:rFonts w:ascii="Helvetica" w:eastAsia="Helvetica" w:hAnsi="Helvetica" w:cs="Helvetica"/>
        </w:rPr>
      </w:pPr>
      <w:r w:rsidRPr="071C109D">
        <w:rPr>
          <w:rFonts w:ascii="Helvetica" w:eastAsia="Helvetica" w:hAnsi="Helvetica" w:cs="Helvetica"/>
        </w:rPr>
        <w:t>5</w:t>
      </w:r>
      <w:r w:rsidR="071C109D" w:rsidRPr="071C109D">
        <w:rPr>
          <w:rFonts w:ascii="Helvetica" w:eastAsia="Helvetica" w:hAnsi="Helvetica" w:cs="Helvetica"/>
        </w:rPr>
        <w:t>. Group Contributio</w:t>
      </w:r>
      <w:r w:rsidR="23832A66" w:rsidRPr="071C109D">
        <w:rPr>
          <w:rFonts w:ascii="Helvetica" w:eastAsia="Helvetica" w:hAnsi="Helvetica" w:cs="Helvetica"/>
        </w:rPr>
        <w:t>n</w:t>
      </w:r>
    </w:p>
    <w:p w14:paraId="0DE4B5B7" w14:textId="77777777" w:rsidR="00AA061F" w:rsidRDefault="00AA061F" w:rsidP="071C109D">
      <w:pPr>
        <w:pStyle w:val="Body"/>
        <w:rPr>
          <w:rFonts w:ascii="Helvetica" w:eastAsia="Helvetica" w:hAnsi="Helvetica" w:cs="Helvetica"/>
        </w:rPr>
      </w:pPr>
    </w:p>
    <w:p w14:paraId="7641A244" w14:textId="5C4E8D03" w:rsidR="00AA061F" w:rsidRDefault="45FEB6CD" w:rsidP="071C109D">
      <w:pPr>
        <w:pStyle w:val="Heading2"/>
        <w:rPr>
          <w:rFonts w:ascii="Helvetica" w:eastAsia="Helvetica" w:hAnsi="Helvetica" w:cs="Helvetica"/>
        </w:rPr>
      </w:pPr>
      <w:r w:rsidRPr="071C109D">
        <w:rPr>
          <w:rFonts w:ascii="Helvetica" w:eastAsia="Helvetica" w:hAnsi="Helvetica" w:cs="Helvetica"/>
        </w:rPr>
        <w:t>5</w:t>
      </w:r>
      <w:r w:rsidR="071C109D" w:rsidRPr="071C109D">
        <w:rPr>
          <w:rFonts w:ascii="Helvetica" w:eastAsia="Helvetica" w:hAnsi="Helvetica" w:cs="Helvetica"/>
        </w:rPr>
        <w:t>.1 Team Organisation and Roles</w:t>
      </w:r>
    </w:p>
    <w:p w14:paraId="7C72D0A0" w14:textId="2DDAE930"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Reflect on the effectiveness of team organisation and roles</w:t>
      </w:r>
    </w:p>
    <w:p w14:paraId="42468DCC" w14:textId="4AC226C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Discuss any changes made to improve collaboration</w:t>
      </w:r>
    </w:p>
    <w:p w14:paraId="66204FF1" w14:textId="77777777" w:rsidR="00AA061F" w:rsidRDefault="00AA061F" w:rsidP="071C109D">
      <w:pPr>
        <w:pStyle w:val="Body"/>
        <w:rPr>
          <w:rFonts w:ascii="Helvetica" w:eastAsia="Helvetica" w:hAnsi="Helvetica" w:cs="Helvetica"/>
        </w:rPr>
      </w:pPr>
    </w:p>
    <w:p w14:paraId="2726DA0E" w14:textId="2941F5AE" w:rsidR="00AA061F" w:rsidRDefault="110F855C" w:rsidP="071C109D">
      <w:pPr>
        <w:pStyle w:val="Heading2"/>
        <w:rPr>
          <w:rFonts w:ascii="Helvetica" w:eastAsia="Helvetica" w:hAnsi="Helvetica" w:cs="Helvetica"/>
        </w:rPr>
      </w:pPr>
      <w:r w:rsidRPr="071C109D">
        <w:rPr>
          <w:rFonts w:ascii="Helvetica" w:eastAsia="Helvetica" w:hAnsi="Helvetica" w:cs="Helvetica"/>
        </w:rPr>
        <w:t>5</w:t>
      </w:r>
      <w:r w:rsidR="071C109D" w:rsidRPr="071C109D">
        <w:rPr>
          <w:rFonts w:ascii="Helvetica" w:eastAsia="Helvetica" w:hAnsi="Helvetica" w:cs="Helvetica"/>
        </w:rPr>
        <w:t>.2 Communication and Collaboration Tools</w:t>
      </w:r>
    </w:p>
    <w:p w14:paraId="2FB83510"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Evaluate the effectiveness of communication and collaboration tools (e.g., Slack, Zoom, etc.)</w:t>
      </w:r>
    </w:p>
    <w:p w14:paraId="5B34064E" w14:textId="7F702561" w:rsidR="30A1A256" w:rsidRDefault="30A1A256" w:rsidP="071C109D">
      <w:pPr>
        <w:pStyle w:val="Body"/>
      </w:pPr>
      <w:r w:rsidRPr="071C109D">
        <w:rPr>
          <w:rFonts w:ascii="Helvetica" w:eastAsia="Helvetica" w:hAnsi="Helvetica" w:cs="Helvetica"/>
        </w:rPr>
        <w:t xml:space="preserve">   - Include evidence of communication between team members</w:t>
      </w:r>
    </w:p>
    <w:p w14:paraId="2DBF0D7D" w14:textId="77777777" w:rsidR="00AA061F" w:rsidRDefault="00AA061F" w:rsidP="071C109D">
      <w:pPr>
        <w:pStyle w:val="Heading2"/>
        <w:rPr>
          <w:rFonts w:ascii="Helvetica" w:eastAsia="Helvetica" w:hAnsi="Helvetica" w:cs="Helvetica"/>
        </w:rPr>
      </w:pPr>
    </w:p>
    <w:p w14:paraId="171A586B" w14:textId="2D92A07F" w:rsidR="00AA061F" w:rsidRDefault="110F855C" w:rsidP="071C109D">
      <w:pPr>
        <w:pStyle w:val="Heading2"/>
        <w:rPr>
          <w:rFonts w:ascii="Helvetica" w:eastAsia="Helvetica" w:hAnsi="Helvetica" w:cs="Helvetica"/>
        </w:rPr>
      </w:pPr>
      <w:r w:rsidRPr="071C109D">
        <w:rPr>
          <w:rFonts w:ascii="Helvetica" w:eastAsia="Helvetica" w:hAnsi="Helvetica" w:cs="Helvetica"/>
        </w:rPr>
        <w:t>5</w:t>
      </w:r>
      <w:r w:rsidR="071C109D" w:rsidRPr="071C109D">
        <w:rPr>
          <w:rFonts w:ascii="Helvetica" w:eastAsia="Helvetica" w:hAnsi="Helvetica" w:cs="Helvetica"/>
        </w:rPr>
        <w:t>.3 Group Discussion</w:t>
      </w:r>
    </w:p>
    <w:p w14:paraId="15D5CD15"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Discuss the participation of all group members in the demo and sprint</w:t>
      </w:r>
    </w:p>
    <w:p w14:paraId="3FDADB97"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Outline what went well and what needs improvement</w:t>
      </w:r>
    </w:p>
    <w:p w14:paraId="6B62F1B3" w14:textId="77777777" w:rsidR="00AA061F" w:rsidRDefault="00AA061F" w:rsidP="071C109D">
      <w:pPr>
        <w:pStyle w:val="Body"/>
        <w:rPr>
          <w:rFonts w:ascii="Helvetica" w:eastAsia="Helvetica" w:hAnsi="Helvetica" w:cs="Helvetica"/>
        </w:rPr>
      </w:pPr>
    </w:p>
    <w:p w14:paraId="1AEE9214" w14:textId="5F6DEF7C" w:rsidR="00AA061F" w:rsidRDefault="67E46075" w:rsidP="071C109D">
      <w:pPr>
        <w:pStyle w:val="Heading2"/>
        <w:rPr>
          <w:rFonts w:ascii="Helvetica" w:eastAsia="Helvetica" w:hAnsi="Helvetica" w:cs="Helvetica"/>
        </w:rPr>
      </w:pPr>
      <w:r w:rsidRPr="071C109D">
        <w:rPr>
          <w:rFonts w:ascii="Helvetica" w:eastAsia="Helvetica" w:hAnsi="Helvetica" w:cs="Helvetica"/>
        </w:rPr>
        <w:t>5</w:t>
      </w:r>
      <w:r w:rsidR="071C109D" w:rsidRPr="071C109D">
        <w:rPr>
          <w:rFonts w:ascii="Helvetica" w:eastAsia="Helvetica" w:hAnsi="Helvetica" w:cs="Helvetica"/>
        </w:rPr>
        <w:t>.4 Individual Contributions</w:t>
      </w:r>
    </w:p>
    <w:p w14:paraId="639EC1B5"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Detail individual contributions with a focus on technical and non-technical requirements</w:t>
      </w:r>
    </w:p>
    <w:p w14:paraId="02F2C34E" w14:textId="77777777" w:rsidR="00AA061F" w:rsidRDefault="00AA061F" w:rsidP="071C109D">
      <w:pPr>
        <w:pStyle w:val="Body"/>
        <w:rPr>
          <w:rFonts w:ascii="Helvetica" w:eastAsia="Helvetica" w:hAnsi="Helvetica" w:cs="Helvetica"/>
        </w:rPr>
      </w:pPr>
    </w:p>
    <w:p w14:paraId="7DE560E7" w14:textId="0C0FDF19" w:rsidR="00AA061F" w:rsidRDefault="67E46075" w:rsidP="071C109D">
      <w:pPr>
        <w:pStyle w:val="Heading2"/>
        <w:rPr>
          <w:rFonts w:ascii="Helvetica" w:eastAsia="Helvetica" w:hAnsi="Helvetica" w:cs="Helvetica"/>
        </w:rPr>
      </w:pPr>
      <w:r w:rsidRPr="071C109D">
        <w:rPr>
          <w:rFonts w:ascii="Helvetica" w:eastAsia="Helvetica" w:hAnsi="Helvetica" w:cs="Helvetica"/>
        </w:rPr>
        <w:t>5</w:t>
      </w:r>
      <w:r w:rsidR="071C109D" w:rsidRPr="071C109D">
        <w:rPr>
          <w:rFonts w:ascii="Helvetica" w:eastAsia="Helvetica" w:hAnsi="Helvetica" w:cs="Helvetica"/>
        </w:rPr>
        <w:t>.5 Additional Notes and Reflections</w:t>
      </w:r>
    </w:p>
    <w:p w14:paraId="7A1F8325" w14:textId="77777777" w:rsidR="00AA061F" w:rsidRDefault="071C109D" w:rsidP="071C109D">
      <w:pPr>
        <w:pStyle w:val="Body"/>
        <w:rPr>
          <w:rFonts w:ascii="Helvetica" w:eastAsia="Helvetica" w:hAnsi="Helvetica" w:cs="Helvetica"/>
        </w:rPr>
      </w:pPr>
      <w:r w:rsidRPr="071C109D">
        <w:rPr>
          <w:rFonts w:ascii="Helvetica" w:eastAsia="Helvetica" w:hAnsi="Helvetica" w:cs="Helvetica"/>
        </w:rPr>
        <w:t xml:space="preserve">   - Include any additional notes, reflections, or lessons learned during the sprint</w:t>
      </w:r>
    </w:p>
    <w:sectPr w:rsidR="00AA061F">
      <w:headerReference w:type="default" r:id="rId7"/>
      <w:footerReference w:type="default" r:id="rId8"/>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BB5CA6" w14:textId="77777777" w:rsidR="000F3692" w:rsidRDefault="000F3692">
      <w:r>
        <w:separator/>
      </w:r>
    </w:p>
  </w:endnote>
  <w:endnote w:type="continuationSeparator" w:id="0">
    <w:p w14:paraId="449E144C" w14:textId="77777777" w:rsidR="000F3692" w:rsidRDefault="000F36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19836" w14:textId="77777777" w:rsidR="00AA061F" w:rsidRDefault="00AA061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482AB4" w14:textId="77777777" w:rsidR="000F3692" w:rsidRDefault="000F3692">
      <w:r>
        <w:separator/>
      </w:r>
    </w:p>
  </w:footnote>
  <w:footnote w:type="continuationSeparator" w:id="0">
    <w:p w14:paraId="7A3F3672" w14:textId="77777777" w:rsidR="000F3692" w:rsidRDefault="000F36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0A4E5D" w14:textId="77777777" w:rsidR="00AA061F" w:rsidRDefault="00AA061F"/>
</w:hdr>
</file>

<file path=word/intelligence2.xml><?xml version="1.0" encoding="utf-8"?>
<int2:intelligence xmlns:int2="http://schemas.microsoft.com/office/intelligence/2020/intelligence" xmlns:oel="http://schemas.microsoft.com/office/2019/extlst">
  <int2:observations>
    <int2:bookmark int2:bookmarkName="_Int_mFFP5p9O" int2:invalidationBookmarkName="" int2:hashCode="4hr6hoJyX/iOSE" int2:id="fwOaePke">
      <int2:state int2:value="Reviewed" int2:type="WordDesignerPullQuotesAnnotation"/>
    </int2:bookmark>
    <int2:bookmark int2:bookmarkName="_Int_4AtbyeTX" int2:invalidationBookmarkName="" int2:hashCode="e0dMsLOcF3PXGS" int2:id="mP0Ijzct">
      <int2:state int2:value="Rejected" int2:type="AugLoop_Text_Critique"/>
    </int2:bookmark>
    <int2:bookmark int2:bookmarkName="_Int_nOeKZqMb" int2:invalidationBookmarkName="" int2:hashCode="rU/f34MHcwYaEO" int2:id="os7tFMuJ">
      <int2:state int2:value="Rejected" int2:type="AugLoop_Text_Critique"/>
    </int2:bookmark>
    <int2:bookmark int2:bookmarkName="_Int_iKoRzxDE" int2:invalidationBookmarkName="" int2:hashCode="DdKYGFB+0nSYZd" int2:id="yAdiUWY7">
      <int2:state int2:value="Rejected" int2:type="AugLoop_Text_Critique"/>
    </int2:bookmark>
    <int2:bookmark int2:bookmarkName="_Int_fS4I75ZF" int2:invalidationBookmarkName="" int2:hashCode="e3+TZqNgMaC5Vf" int2:id="Wtbo7zoO">
      <int2:state int2:value="Rejected" int2:type="AugLoop_Text_Critique"/>
    </int2:bookmark>
    <int2:bookmark int2:bookmarkName="_Int_BAryyMNx" int2:invalidationBookmarkName="" int2:hashCode="e3+TZqNgMaC5Vf" int2:id="qFGHtn2F">
      <int2:state int2:value="Rejected" int2:type="AugLoop_Text_Critique"/>
    </int2:bookmark>
    <int2:bookmark int2:bookmarkName="_Int_67Khgoqp" int2:invalidationBookmarkName="" int2:hashCode="GnfUFiJMu+d6Q5" int2:id="E1Np5CKx">
      <int2:state int2:value="Rejected" int2:type="AugLoop_Text_Critique"/>
    </int2:bookmark>
    <int2:bookmark int2:bookmarkName="_Int_eCbfAuHG" int2:invalidationBookmarkName="" int2:hashCode="/aQ3g76OCz+SBq" int2:id="JnPopF1T">
      <int2:state int2:value="Rejected" int2:type="AugLoop_Text_Critique"/>
    </int2:bookmark>
    <int2:bookmark int2:bookmarkName="_Int_33ny6b0m" int2:invalidationBookmarkName="" int2:hashCode="/aQ3g76OCz+SBq" int2:id="Uqtzho8h">
      <int2:state int2:value="Rejected" int2:type="AugLoop_Text_Critique"/>
    </int2:bookmark>
    <int2:bookmark int2:bookmarkName="_Int_4uPMrhpE" int2:invalidationBookmarkName="" int2:hashCode="VCIDGlI1MAKq5J" int2:id="qtP8YRi9">
      <int2:state int2:value="Rejected" int2:type="AugLoop_Acronyms_AcronymsCritique"/>
    </int2:bookmark>
    <int2:bookmark int2:bookmarkName="_Int_uc1YKP4k" int2:invalidationBookmarkName="" int2:hashCode="RwEBslXvhQQH1P" int2:id="AL07JojY">
      <int2:state int2:value="Rejected" int2:type="AugLoop_Text_Critique"/>
    </int2:bookmark>
    <int2:bookmark int2:bookmarkName="_Int_P7FTmlyh" int2:invalidationBookmarkName="" int2:hashCode="DUlpwth8s81Xrq" int2:id="3mxtKtiO">
      <int2:state int2:value="Rejected" int2:type="AugLoop_Text_Critique"/>
    </int2:bookmark>
  </int2:observations>
  <int2:intelligenceSettings>
    <int2:extLst>
      <oel:ext uri="74B372B9-2EFF-4315-9A3F-32BA87CA82B1">
        <int2:goals int2:version="1" int2:formality="1"/>
      </oel:ext>
    </int2:extLst>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116EB8"/>
    <w:rsid w:val="000F3692"/>
    <w:rsid w:val="002B0C2A"/>
    <w:rsid w:val="006A6260"/>
    <w:rsid w:val="0099585A"/>
    <w:rsid w:val="00AA061F"/>
    <w:rsid w:val="02F59D97"/>
    <w:rsid w:val="03AB1A49"/>
    <w:rsid w:val="04116EB8"/>
    <w:rsid w:val="071C109D"/>
    <w:rsid w:val="0A8766FC"/>
    <w:rsid w:val="110F855C"/>
    <w:rsid w:val="16BAE73E"/>
    <w:rsid w:val="1758092C"/>
    <w:rsid w:val="18F3D98D"/>
    <w:rsid w:val="1A8FA9EE"/>
    <w:rsid w:val="1B1D6785"/>
    <w:rsid w:val="1C5DD4A6"/>
    <w:rsid w:val="1CB937E6"/>
    <w:rsid w:val="20F8640B"/>
    <w:rsid w:val="21581C2D"/>
    <w:rsid w:val="22F3EC8E"/>
    <w:rsid w:val="23832A66"/>
    <w:rsid w:val="2D4B2E6F"/>
    <w:rsid w:val="2EBC66F8"/>
    <w:rsid w:val="30A1A256"/>
    <w:rsid w:val="3BBC992E"/>
    <w:rsid w:val="3BE96916"/>
    <w:rsid w:val="3BEF0C4E"/>
    <w:rsid w:val="430C6995"/>
    <w:rsid w:val="445D4EBA"/>
    <w:rsid w:val="45FEB6CD"/>
    <w:rsid w:val="5CFB8C3B"/>
    <w:rsid w:val="5EF4EF60"/>
    <w:rsid w:val="61311D96"/>
    <w:rsid w:val="617DC41E"/>
    <w:rsid w:val="618BA5F1"/>
    <w:rsid w:val="63D744F0"/>
    <w:rsid w:val="6772BFFF"/>
    <w:rsid w:val="67CEE612"/>
    <w:rsid w:val="67E46075"/>
    <w:rsid w:val="69F8740A"/>
    <w:rsid w:val="6B94446B"/>
    <w:rsid w:val="6FC5CADC"/>
    <w:rsid w:val="7337A5CF"/>
    <w:rsid w:val="74315D0F"/>
    <w:rsid w:val="75824234"/>
    <w:rsid w:val="7E39FB89"/>
    <w:rsid w:val="7E6EE596"/>
    <w:rsid w:val="7F2EE5F6"/>
    <w:rsid w:val="7F4FFF4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562CDA3D"/>
  <w15:docId w15:val="{1DE5D5EB-6587-4A9F-901C-2A1BBB1E9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AU"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71C109D"/>
    <w:rPr>
      <w:sz w:val="24"/>
      <w:szCs w:val="24"/>
      <w:lang w:eastAsia="en-US"/>
    </w:rPr>
  </w:style>
  <w:style w:type="paragraph" w:styleId="Heading1">
    <w:name w:val="heading 1"/>
    <w:basedOn w:val="Normal"/>
    <w:next w:val="Normal"/>
    <w:link w:val="Heading1Char"/>
    <w:uiPriority w:val="9"/>
    <w:qFormat/>
    <w:rsid w:val="071C109D"/>
    <w:pPr>
      <w:keepNext/>
      <w:keepLines/>
      <w:outlineLvl w:val="0"/>
    </w:pPr>
    <w:rPr>
      <w:rFonts w:asciiTheme="majorHAnsi" w:eastAsiaTheme="majorEastAsia" w:hAnsiTheme="majorHAnsi" w:cstheme="majorBidi"/>
      <w:color w:val="0079BF" w:themeColor="accent1" w:themeShade="BF"/>
      <w:sz w:val="32"/>
      <w:szCs w:val="32"/>
    </w:rPr>
  </w:style>
  <w:style w:type="paragraph" w:styleId="Heading2">
    <w:name w:val="heading 2"/>
    <w:basedOn w:val="Normal"/>
    <w:next w:val="Normal"/>
    <w:link w:val="Heading2Char"/>
    <w:uiPriority w:val="9"/>
    <w:unhideWhenUsed/>
    <w:qFormat/>
    <w:rsid w:val="071C109D"/>
    <w:pPr>
      <w:keepNext/>
      <w:keepLines/>
      <w:outlineLvl w:val="1"/>
    </w:pPr>
    <w:rPr>
      <w:rFonts w:asciiTheme="majorHAnsi" w:eastAsiaTheme="majorEastAsia" w:hAnsiTheme="majorHAnsi" w:cstheme="majorBidi"/>
      <w:color w:val="0079BF" w:themeColor="accent1" w:themeShade="BF"/>
      <w:sz w:val="26"/>
      <w:szCs w:val="26"/>
    </w:rPr>
  </w:style>
  <w:style w:type="paragraph" w:styleId="Heading3">
    <w:name w:val="heading 3"/>
    <w:basedOn w:val="Normal"/>
    <w:next w:val="Normal"/>
    <w:link w:val="Heading3Char"/>
    <w:uiPriority w:val="9"/>
    <w:semiHidden/>
    <w:unhideWhenUsed/>
    <w:qFormat/>
    <w:rsid w:val="071C109D"/>
    <w:pPr>
      <w:keepNext/>
      <w:keepLines/>
      <w:outlineLvl w:val="2"/>
    </w:pPr>
    <w:rPr>
      <w:rFonts w:asciiTheme="majorHAnsi" w:eastAsiaTheme="majorEastAsia" w:hAnsiTheme="majorHAnsi" w:cstheme="majorBidi"/>
      <w:color w:val="00507F"/>
    </w:rPr>
  </w:style>
  <w:style w:type="paragraph" w:styleId="Heading4">
    <w:name w:val="heading 4"/>
    <w:basedOn w:val="Normal"/>
    <w:next w:val="Normal"/>
    <w:link w:val="Heading4Char"/>
    <w:uiPriority w:val="9"/>
    <w:semiHidden/>
    <w:unhideWhenUsed/>
    <w:qFormat/>
    <w:rsid w:val="071C109D"/>
    <w:pPr>
      <w:keepNext/>
      <w:keepLines/>
      <w:outlineLvl w:val="3"/>
    </w:pPr>
    <w:rPr>
      <w:rFonts w:asciiTheme="majorHAnsi" w:eastAsiaTheme="majorEastAsia" w:hAnsiTheme="majorHAnsi" w:cstheme="majorBidi"/>
      <w:i/>
      <w:iCs/>
      <w:color w:val="0079BF" w:themeColor="accent1" w:themeShade="BF"/>
    </w:rPr>
  </w:style>
  <w:style w:type="paragraph" w:styleId="Heading5">
    <w:name w:val="heading 5"/>
    <w:basedOn w:val="Normal"/>
    <w:next w:val="Normal"/>
    <w:link w:val="Heading5Char"/>
    <w:uiPriority w:val="9"/>
    <w:semiHidden/>
    <w:unhideWhenUsed/>
    <w:qFormat/>
    <w:rsid w:val="071C109D"/>
    <w:pPr>
      <w:keepNext/>
      <w:keepLines/>
      <w:outlineLvl w:val="4"/>
    </w:pPr>
    <w:rPr>
      <w:rFonts w:asciiTheme="majorHAnsi" w:eastAsiaTheme="majorEastAsia" w:hAnsiTheme="majorHAnsi" w:cstheme="majorBidi"/>
      <w:color w:val="0079BF" w:themeColor="accent1" w:themeShade="BF"/>
    </w:rPr>
  </w:style>
  <w:style w:type="paragraph" w:styleId="Heading6">
    <w:name w:val="heading 6"/>
    <w:basedOn w:val="Normal"/>
    <w:next w:val="Normal"/>
    <w:link w:val="Heading6Char"/>
    <w:uiPriority w:val="9"/>
    <w:semiHidden/>
    <w:unhideWhenUsed/>
    <w:qFormat/>
    <w:rsid w:val="071C109D"/>
    <w:pPr>
      <w:keepNext/>
      <w:keepLines/>
      <w:outlineLvl w:val="5"/>
    </w:pPr>
    <w:rPr>
      <w:rFonts w:asciiTheme="majorHAnsi" w:eastAsiaTheme="majorEastAsia" w:hAnsiTheme="majorHAnsi" w:cstheme="majorBidi"/>
      <w:color w:val="00507F"/>
    </w:rPr>
  </w:style>
  <w:style w:type="paragraph" w:styleId="Heading7">
    <w:name w:val="heading 7"/>
    <w:basedOn w:val="Normal"/>
    <w:next w:val="Normal"/>
    <w:link w:val="Heading7Char"/>
    <w:uiPriority w:val="9"/>
    <w:unhideWhenUsed/>
    <w:qFormat/>
    <w:rsid w:val="071C109D"/>
    <w:pPr>
      <w:keepNext/>
      <w:keepLines/>
      <w:outlineLvl w:val="6"/>
    </w:pPr>
    <w:rPr>
      <w:rFonts w:asciiTheme="majorHAnsi" w:eastAsiaTheme="majorEastAsia" w:hAnsiTheme="majorHAnsi" w:cstheme="majorBidi"/>
      <w:i/>
      <w:iCs/>
      <w:color w:val="00507F"/>
    </w:rPr>
  </w:style>
  <w:style w:type="paragraph" w:styleId="Heading8">
    <w:name w:val="heading 8"/>
    <w:basedOn w:val="Normal"/>
    <w:next w:val="Normal"/>
    <w:link w:val="Heading8Char"/>
    <w:uiPriority w:val="9"/>
    <w:unhideWhenUsed/>
    <w:qFormat/>
    <w:rsid w:val="071C109D"/>
    <w:pPr>
      <w:keepNext/>
      <w:keepLines/>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71C109D"/>
    <w:pPr>
      <w:keepNext/>
      <w:keepLines/>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TableStyle1">
    <w:name w:val="Table Style 1"/>
    <w:pPr>
      <w:jc w:val="center"/>
    </w:pPr>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Body">
    <w:name w:val="Body"/>
    <w:pPr>
      <w:spacing w:before="100"/>
    </w:pPr>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Heading">
    <w:name w:val="Heading"/>
    <w:next w:val="Body"/>
    <w:pPr>
      <w:keepNext/>
      <w:outlineLvl w:val="0"/>
    </w:pPr>
    <w:rPr>
      <w:rFonts w:ascii="Helvetica Neue" w:hAnsi="Helvetica Neue" w:cs="Arial Unicode MS"/>
      <w:b/>
      <w:bCs/>
      <w:color w:val="000000"/>
      <w:sz w:val="32"/>
      <w:szCs w:val="32"/>
      <w:lang w:val="en-US"/>
      <w14:textOutline w14:w="0" w14:cap="flat" w14:cmpd="sng" w14:algn="ctr">
        <w14:noFill/>
        <w14:prstDash w14:val="solid"/>
        <w14:bevel/>
      </w14:textOutline>
    </w:rPr>
  </w:style>
  <w:style w:type="paragraph" w:styleId="Title">
    <w:name w:val="Title"/>
    <w:basedOn w:val="Normal"/>
    <w:next w:val="Normal"/>
    <w:link w:val="TitleChar"/>
    <w:uiPriority w:val="10"/>
    <w:qFormat/>
    <w:rsid w:val="071C109D"/>
    <w:pPr>
      <w:contextualSpacing/>
    </w:pPr>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071C109D"/>
    <w:rPr>
      <w:rFonts w:eastAsiaTheme="minorEastAsia"/>
      <w:color w:val="5A5A5A"/>
    </w:rPr>
  </w:style>
  <w:style w:type="paragraph" w:styleId="Quote">
    <w:name w:val="Quote"/>
    <w:basedOn w:val="Normal"/>
    <w:next w:val="Normal"/>
    <w:link w:val="QuoteChar"/>
    <w:uiPriority w:val="29"/>
    <w:qFormat/>
    <w:rsid w:val="071C109D"/>
    <w:pPr>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071C109D"/>
    <w:pPr>
      <w:ind w:left="864" w:right="864"/>
      <w:jc w:val="center"/>
    </w:pPr>
    <w:rPr>
      <w:i/>
      <w:iCs/>
      <w:color w:val="00A2FF" w:themeColor="accent1"/>
    </w:rPr>
  </w:style>
  <w:style w:type="paragraph" w:styleId="ListParagraph">
    <w:name w:val="List Paragraph"/>
    <w:basedOn w:val="Normal"/>
    <w:uiPriority w:val="34"/>
    <w:qFormat/>
    <w:rsid w:val="071C109D"/>
    <w:pPr>
      <w:ind w:left="720"/>
      <w:contextualSpacing/>
    </w:pPr>
  </w:style>
  <w:style w:type="character" w:customStyle="1" w:styleId="Heading1Char">
    <w:name w:val="Heading 1 Char"/>
    <w:basedOn w:val="DefaultParagraphFont"/>
    <w:link w:val="Heading1"/>
    <w:uiPriority w:val="9"/>
    <w:rsid w:val="071C109D"/>
    <w:rPr>
      <w:rFonts w:asciiTheme="majorHAnsi" w:eastAsiaTheme="majorEastAsia" w:hAnsiTheme="majorHAnsi" w:cstheme="majorBidi"/>
      <w:noProof w:val="0"/>
      <w:color w:val="0079BF" w:themeColor="accent1" w:themeShade="BF"/>
      <w:sz w:val="32"/>
      <w:szCs w:val="32"/>
      <w:lang w:val="en-AU"/>
    </w:rPr>
  </w:style>
  <w:style w:type="character" w:customStyle="1" w:styleId="Heading2Char">
    <w:name w:val="Heading 2 Char"/>
    <w:basedOn w:val="DefaultParagraphFont"/>
    <w:link w:val="Heading2"/>
    <w:uiPriority w:val="9"/>
    <w:rsid w:val="071C109D"/>
    <w:rPr>
      <w:rFonts w:asciiTheme="majorHAnsi" w:eastAsiaTheme="majorEastAsia" w:hAnsiTheme="majorHAnsi" w:cstheme="majorBidi"/>
      <w:noProof w:val="0"/>
      <w:color w:val="0079BF" w:themeColor="accent1" w:themeShade="BF"/>
      <w:sz w:val="26"/>
      <w:szCs w:val="26"/>
      <w:lang w:val="en-AU"/>
    </w:rPr>
  </w:style>
  <w:style w:type="character" w:customStyle="1" w:styleId="Heading3Char">
    <w:name w:val="Heading 3 Char"/>
    <w:basedOn w:val="DefaultParagraphFont"/>
    <w:link w:val="Heading3"/>
    <w:uiPriority w:val="9"/>
    <w:rsid w:val="071C109D"/>
    <w:rPr>
      <w:rFonts w:asciiTheme="majorHAnsi" w:eastAsiaTheme="majorEastAsia" w:hAnsiTheme="majorHAnsi" w:cstheme="majorBidi"/>
      <w:noProof w:val="0"/>
      <w:color w:val="00507F"/>
      <w:sz w:val="24"/>
      <w:szCs w:val="24"/>
      <w:lang w:val="en-AU"/>
    </w:rPr>
  </w:style>
  <w:style w:type="character" w:customStyle="1" w:styleId="Heading4Char">
    <w:name w:val="Heading 4 Char"/>
    <w:basedOn w:val="DefaultParagraphFont"/>
    <w:link w:val="Heading4"/>
    <w:uiPriority w:val="9"/>
    <w:rsid w:val="071C109D"/>
    <w:rPr>
      <w:rFonts w:asciiTheme="majorHAnsi" w:eastAsiaTheme="majorEastAsia" w:hAnsiTheme="majorHAnsi" w:cstheme="majorBidi"/>
      <w:i/>
      <w:iCs/>
      <w:noProof w:val="0"/>
      <w:color w:val="0079BF" w:themeColor="accent1" w:themeShade="BF"/>
      <w:lang w:val="en-AU"/>
    </w:rPr>
  </w:style>
  <w:style w:type="character" w:customStyle="1" w:styleId="Heading5Char">
    <w:name w:val="Heading 5 Char"/>
    <w:basedOn w:val="DefaultParagraphFont"/>
    <w:link w:val="Heading5"/>
    <w:uiPriority w:val="9"/>
    <w:rsid w:val="071C109D"/>
    <w:rPr>
      <w:rFonts w:asciiTheme="majorHAnsi" w:eastAsiaTheme="majorEastAsia" w:hAnsiTheme="majorHAnsi" w:cstheme="majorBidi"/>
      <w:noProof w:val="0"/>
      <w:color w:val="0079BF" w:themeColor="accent1" w:themeShade="BF"/>
      <w:lang w:val="en-AU"/>
    </w:rPr>
  </w:style>
  <w:style w:type="character" w:customStyle="1" w:styleId="Heading6Char">
    <w:name w:val="Heading 6 Char"/>
    <w:basedOn w:val="DefaultParagraphFont"/>
    <w:link w:val="Heading6"/>
    <w:uiPriority w:val="9"/>
    <w:rsid w:val="071C109D"/>
    <w:rPr>
      <w:rFonts w:asciiTheme="majorHAnsi" w:eastAsiaTheme="majorEastAsia" w:hAnsiTheme="majorHAnsi" w:cstheme="majorBidi"/>
      <w:noProof w:val="0"/>
      <w:color w:val="00507F"/>
      <w:lang w:val="en-AU"/>
    </w:rPr>
  </w:style>
  <w:style w:type="character" w:customStyle="1" w:styleId="Heading7Char">
    <w:name w:val="Heading 7 Char"/>
    <w:basedOn w:val="DefaultParagraphFont"/>
    <w:link w:val="Heading7"/>
    <w:uiPriority w:val="9"/>
    <w:rsid w:val="071C109D"/>
    <w:rPr>
      <w:rFonts w:asciiTheme="majorHAnsi" w:eastAsiaTheme="majorEastAsia" w:hAnsiTheme="majorHAnsi" w:cstheme="majorBidi"/>
      <w:i/>
      <w:iCs/>
      <w:noProof w:val="0"/>
      <w:color w:val="00507F"/>
      <w:lang w:val="en-AU"/>
    </w:rPr>
  </w:style>
  <w:style w:type="character" w:customStyle="1" w:styleId="Heading8Char">
    <w:name w:val="Heading 8 Char"/>
    <w:basedOn w:val="DefaultParagraphFont"/>
    <w:link w:val="Heading8"/>
    <w:uiPriority w:val="9"/>
    <w:rsid w:val="071C109D"/>
    <w:rPr>
      <w:rFonts w:asciiTheme="majorHAnsi" w:eastAsiaTheme="majorEastAsia" w:hAnsiTheme="majorHAnsi" w:cstheme="majorBidi"/>
      <w:noProof w:val="0"/>
      <w:color w:val="272727"/>
      <w:sz w:val="21"/>
      <w:szCs w:val="21"/>
      <w:lang w:val="en-AU"/>
    </w:rPr>
  </w:style>
  <w:style w:type="character" w:customStyle="1" w:styleId="Heading9Char">
    <w:name w:val="Heading 9 Char"/>
    <w:basedOn w:val="DefaultParagraphFont"/>
    <w:link w:val="Heading9"/>
    <w:uiPriority w:val="9"/>
    <w:rsid w:val="071C109D"/>
    <w:rPr>
      <w:rFonts w:asciiTheme="majorHAnsi" w:eastAsiaTheme="majorEastAsia" w:hAnsiTheme="majorHAnsi" w:cstheme="majorBidi"/>
      <w:i/>
      <w:iCs/>
      <w:noProof w:val="0"/>
      <w:color w:val="272727"/>
      <w:sz w:val="21"/>
      <w:szCs w:val="21"/>
      <w:lang w:val="en-AU"/>
    </w:rPr>
  </w:style>
  <w:style w:type="character" w:customStyle="1" w:styleId="TitleChar">
    <w:name w:val="Title Char"/>
    <w:basedOn w:val="DefaultParagraphFont"/>
    <w:link w:val="Title"/>
    <w:uiPriority w:val="10"/>
    <w:rsid w:val="071C109D"/>
    <w:rPr>
      <w:rFonts w:asciiTheme="majorHAnsi" w:eastAsiaTheme="majorEastAsia" w:hAnsiTheme="majorHAnsi" w:cstheme="majorBidi"/>
      <w:noProof w:val="0"/>
      <w:sz w:val="56"/>
      <w:szCs w:val="56"/>
      <w:lang w:val="en-AU"/>
    </w:rPr>
  </w:style>
  <w:style w:type="character" w:customStyle="1" w:styleId="SubtitleChar">
    <w:name w:val="Subtitle Char"/>
    <w:basedOn w:val="DefaultParagraphFont"/>
    <w:link w:val="Subtitle"/>
    <w:uiPriority w:val="11"/>
    <w:rsid w:val="071C109D"/>
    <w:rPr>
      <w:rFonts w:ascii="Times New Roman" w:eastAsiaTheme="minorEastAsia" w:hAnsi="Times New Roman" w:cs="Times New Roman"/>
      <w:noProof w:val="0"/>
      <w:color w:val="5A5A5A"/>
      <w:lang w:val="en-AU"/>
    </w:rPr>
  </w:style>
  <w:style w:type="character" w:customStyle="1" w:styleId="QuoteChar">
    <w:name w:val="Quote Char"/>
    <w:basedOn w:val="DefaultParagraphFont"/>
    <w:link w:val="Quote"/>
    <w:uiPriority w:val="29"/>
    <w:rsid w:val="071C109D"/>
    <w:rPr>
      <w:i/>
      <w:iCs/>
      <w:noProof w:val="0"/>
      <w:color w:val="404040" w:themeColor="text1" w:themeTint="BF"/>
      <w:lang w:val="en-AU"/>
    </w:rPr>
  </w:style>
  <w:style w:type="character" w:customStyle="1" w:styleId="IntenseQuoteChar">
    <w:name w:val="Intense Quote Char"/>
    <w:basedOn w:val="DefaultParagraphFont"/>
    <w:link w:val="IntenseQuote"/>
    <w:uiPriority w:val="30"/>
    <w:rsid w:val="071C109D"/>
    <w:rPr>
      <w:i/>
      <w:iCs/>
      <w:noProof w:val="0"/>
      <w:color w:val="00A2FF" w:themeColor="accent1"/>
      <w:lang w:val="en-AU"/>
    </w:rPr>
  </w:style>
  <w:style w:type="paragraph" w:styleId="TOC1">
    <w:name w:val="toc 1"/>
    <w:basedOn w:val="Normal"/>
    <w:next w:val="Normal"/>
    <w:uiPriority w:val="39"/>
    <w:unhideWhenUsed/>
    <w:rsid w:val="071C109D"/>
  </w:style>
  <w:style w:type="paragraph" w:styleId="TOC2">
    <w:name w:val="toc 2"/>
    <w:basedOn w:val="Normal"/>
    <w:next w:val="Normal"/>
    <w:uiPriority w:val="39"/>
    <w:unhideWhenUsed/>
    <w:rsid w:val="071C109D"/>
    <w:pPr>
      <w:ind w:left="220"/>
    </w:pPr>
  </w:style>
  <w:style w:type="paragraph" w:styleId="TOC3">
    <w:name w:val="toc 3"/>
    <w:basedOn w:val="Normal"/>
    <w:next w:val="Normal"/>
    <w:uiPriority w:val="39"/>
    <w:unhideWhenUsed/>
    <w:rsid w:val="071C109D"/>
    <w:pPr>
      <w:ind w:left="440"/>
    </w:pPr>
  </w:style>
  <w:style w:type="paragraph" w:styleId="TOC4">
    <w:name w:val="toc 4"/>
    <w:basedOn w:val="Normal"/>
    <w:next w:val="Normal"/>
    <w:uiPriority w:val="39"/>
    <w:unhideWhenUsed/>
    <w:rsid w:val="071C109D"/>
    <w:pPr>
      <w:ind w:left="660"/>
    </w:pPr>
  </w:style>
  <w:style w:type="paragraph" w:styleId="TOC5">
    <w:name w:val="toc 5"/>
    <w:basedOn w:val="Normal"/>
    <w:next w:val="Normal"/>
    <w:uiPriority w:val="39"/>
    <w:unhideWhenUsed/>
    <w:rsid w:val="071C109D"/>
    <w:pPr>
      <w:ind w:left="880"/>
    </w:pPr>
  </w:style>
  <w:style w:type="paragraph" w:styleId="TOC6">
    <w:name w:val="toc 6"/>
    <w:basedOn w:val="Normal"/>
    <w:next w:val="Normal"/>
    <w:uiPriority w:val="39"/>
    <w:unhideWhenUsed/>
    <w:rsid w:val="071C109D"/>
    <w:pPr>
      <w:ind w:left="1100"/>
    </w:pPr>
  </w:style>
  <w:style w:type="paragraph" w:styleId="TOC7">
    <w:name w:val="toc 7"/>
    <w:basedOn w:val="Normal"/>
    <w:next w:val="Normal"/>
    <w:uiPriority w:val="39"/>
    <w:unhideWhenUsed/>
    <w:rsid w:val="071C109D"/>
    <w:pPr>
      <w:ind w:left="1320"/>
    </w:pPr>
  </w:style>
  <w:style w:type="paragraph" w:styleId="TOC8">
    <w:name w:val="toc 8"/>
    <w:basedOn w:val="Normal"/>
    <w:next w:val="Normal"/>
    <w:uiPriority w:val="39"/>
    <w:unhideWhenUsed/>
    <w:rsid w:val="071C109D"/>
    <w:pPr>
      <w:ind w:left="1540"/>
    </w:pPr>
  </w:style>
  <w:style w:type="paragraph" w:styleId="TOC9">
    <w:name w:val="toc 9"/>
    <w:basedOn w:val="Normal"/>
    <w:next w:val="Normal"/>
    <w:uiPriority w:val="39"/>
    <w:unhideWhenUsed/>
    <w:rsid w:val="071C109D"/>
    <w:pPr>
      <w:ind w:left="1760"/>
    </w:pPr>
  </w:style>
  <w:style w:type="paragraph" w:styleId="EndnoteText">
    <w:name w:val="endnote text"/>
    <w:basedOn w:val="Normal"/>
    <w:link w:val="EndnoteTextChar"/>
    <w:uiPriority w:val="99"/>
    <w:semiHidden/>
    <w:unhideWhenUsed/>
    <w:rsid w:val="071C109D"/>
    <w:rPr>
      <w:sz w:val="20"/>
      <w:szCs w:val="20"/>
    </w:rPr>
  </w:style>
  <w:style w:type="character" w:customStyle="1" w:styleId="EndnoteTextChar">
    <w:name w:val="Endnote Text Char"/>
    <w:basedOn w:val="DefaultParagraphFont"/>
    <w:link w:val="EndnoteText"/>
    <w:uiPriority w:val="99"/>
    <w:semiHidden/>
    <w:rsid w:val="071C109D"/>
    <w:rPr>
      <w:noProof w:val="0"/>
      <w:sz w:val="20"/>
      <w:szCs w:val="20"/>
      <w:lang w:val="en-AU"/>
    </w:rPr>
  </w:style>
  <w:style w:type="paragraph" w:styleId="Footer">
    <w:name w:val="footer"/>
    <w:basedOn w:val="Normal"/>
    <w:link w:val="FooterChar"/>
    <w:uiPriority w:val="99"/>
    <w:unhideWhenUsed/>
    <w:rsid w:val="071C109D"/>
    <w:pPr>
      <w:tabs>
        <w:tab w:val="center" w:pos="4680"/>
        <w:tab w:val="right" w:pos="9360"/>
      </w:tabs>
    </w:pPr>
  </w:style>
  <w:style w:type="character" w:customStyle="1" w:styleId="FooterChar">
    <w:name w:val="Footer Char"/>
    <w:basedOn w:val="DefaultParagraphFont"/>
    <w:link w:val="Footer"/>
    <w:uiPriority w:val="99"/>
    <w:rsid w:val="071C109D"/>
    <w:rPr>
      <w:noProof w:val="0"/>
      <w:lang w:val="en-AU"/>
    </w:rPr>
  </w:style>
  <w:style w:type="paragraph" w:styleId="FootnoteText">
    <w:name w:val="footnote text"/>
    <w:basedOn w:val="Normal"/>
    <w:link w:val="FootnoteTextChar"/>
    <w:uiPriority w:val="99"/>
    <w:semiHidden/>
    <w:unhideWhenUsed/>
    <w:rsid w:val="071C109D"/>
    <w:rPr>
      <w:sz w:val="20"/>
      <w:szCs w:val="20"/>
    </w:rPr>
  </w:style>
  <w:style w:type="character" w:customStyle="1" w:styleId="FootnoteTextChar">
    <w:name w:val="Footnote Text Char"/>
    <w:basedOn w:val="DefaultParagraphFont"/>
    <w:link w:val="FootnoteText"/>
    <w:uiPriority w:val="99"/>
    <w:semiHidden/>
    <w:rsid w:val="071C109D"/>
    <w:rPr>
      <w:noProof w:val="0"/>
      <w:sz w:val="20"/>
      <w:szCs w:val="20"/>
      <w:lang w:val="en-AU"/>
    </w:rPr>
  </w:style>
  <w:style w:type="paragraph" w:styleId="Header">
    <w:name w:val="header"/>
    <w:basedOn w:val="Normal"/>
    <w:link w:val="HeaderChar"/>
    <w:uiPriority w:val="99"/>
    <w:unhideWhenUsed/>
    <w:rsid w:val="071C109D"/>
    <w:pPr>
      <w:tabs>
        <w:tab w:val="center" w:pos="4680"/>
        <w:tab w:val="right" w:pos="9360"/>
      </w:tabs>
    </w:pPr>
  </w:style>
  <w:style w:type="character" w:customStyle="1" w:styleId="HeaderChar">
    <w:name w:val="Header Char"/>
    <w:basedOn w:val="DefaultParagraphFont"/>
    <w:link w:val="Header"/>
    <w:uiPriority w:val="99"/>
    <w:rsid w:val="071C109D"/>
    <w:rPr>
      <w:noProof w:val="0"/>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50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701</Words>
  <Characters>3996</Characters>
  <Application>Microsoft Office Word</Application>
  <DocSecurity>0</DocSecurity>
  <Lines>33</Lines>
  <Paragraphs>9</Paragraphs>
  <ScaleCrop>false</ScaleCrop>
  <Company/>
  <LinksUpToDate>false</LinksUpToDate>
  <CharactersWithSpaces>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Ankit Kapoor</cp:lastModifiedBy>
  <cp:revision>2</cp:revision>
  <dcterms:created xsi:type="dcterms:W3CDTF">2023-10-08T13:04:00Z</dcterms:created>
  <dcterms:modified xsi:type="dcterms:W3CDTF">2023-10-08T13:05:00Z</dcterms:modified>
</cp:coreProperties>
</file>